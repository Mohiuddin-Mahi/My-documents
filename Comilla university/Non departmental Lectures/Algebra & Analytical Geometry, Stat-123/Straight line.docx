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17460061"/>
        <w:docPartObj>
          <w:docPartGallery w:val="Cover Pages"/>
          <w:docPartUnique/>
        </w:docPartObj>
      </w:sdtPr>
      <w:sdtEndPr>
        <w:rPr>
          <w:rFonts w:ascii="Andalus" w:hAnsi="Andalus" w:cs="Andalus"/>
          <w:b/>
        </w:rPr>
      </w:sdtEndPr>
      <w:sdtContent>
        <w:p w:rsidR="00B92385" w:rsidRPr="000848F1" w:rsidRDefault="00492DED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40.2pt;margin-top:6in;width:240.65pt;height:105pt;z-index:251659264;visibility:visible;mso-left-percent:77;mso-top-percent:540;mso-wrap-distance-left:14.4pt;mso-wrap-distance-right:14.4pt;mso-position-horizontal-relative:margin;mso-position-vertical-relative:page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<v:textbox inset="0,0,0,0">
                  <w:txbxContent>
                    <w:p w:rsidR="00D1387F" w:rsidRDefault="00D1387F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714BE0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The </w:t>
                          </w:r>
                          <w:r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Straight line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D1387F" w:rsidRDefault="00D1387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MD. MOHIUDDIN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D1387F" w:rsidRDefault="00D1387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LECTURER, COMILLA university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>
              <v:rect id="Rectangle 132" o:spid="_x0000_s1027" style="position:absolute;margin-left:22.8pt;margin-top:0;width:46.8pt;height:77.75pt;z-index:251657216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" fillcolor="#4f81bd [3204]" stroked="f" strokeweight="2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D1387F" w:rsidRDefault="00D1387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2020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B92385" w:rsidRPr="00392D01">
            <w:rPr>
              <w:rFonts w:ascii="Andalus" w:hAnsi="Andalus" w:cs="Andalus"/>
              <w:b/>
            </w:rPr>
            <w:br w:type="page"/>
          </w:r>
        </w:p>
      </w:sdtContent>
    </w:sdt>
    <w:p w:rsidR="009D1EB8" w:rsidRPr="00392D01" w:rsidRDefault="000848F1" w:rsidP="00902616">
      <w:pPr>
        <w:spacing w:after="0"/>
        <w:jc w:val="center"/>
        <w:rPr>
          <w:rFonts w:ascii="Andalus" w:hAnsi="Andalus" w:cs="Andalus"/>
          <w:b/>
        </w:rPr>
      </w:pPr>
      <w:r>
        <w:rPr>
          <w:rFonts w:ascii="Andalus" w:hAnsi="Andalus" w:cs="Andalus"/>
          <w:b/>
        </w:rPr>
        <w:lastRenderedPageBreak/>
        <w:t>Straight line</w:t>
      </w:r>
    </w:p>
    <w:p w:rsidR="00902616" w:rsidRPr="000848F1" w:rsidRDefault="00902616" w:rsidP="00902616">
      <w:pPr>
        <w:spacing w:after="0"/>
        <w:jc w:val="both"/>
        <w:rPr>
          <w:rFonts w:ascii="Andalus" w:hAnsi="Andalus" w:cs="Andalus"/>
          <w:sz w:val="24"/>
          <w:szCs w:val="24"/>
        </w:rPr>
      </w:pPr>
      <w:r w:rsidRPr="000848F1">
        <w:rPr>
          <w:rFonts w:ascii="Andalus" w:hAnsi="Andalus" w:cs="Andalus"/>
          <w:b/>
          <w:sz w:val="28"/>
          <w:szCs w:val="28"/>
        </w:rPr>
        <w:t xml:space="preserve">Locus of </w:t>
      </w:r>
      <w:r w:rsidR="00D20ABA" w:rsidRPr="000848F1">
        <w:rPr>
          <w:rFonts w:ascii="Andalus" w:hAnsi="Andalus" w:cs="Andalus"/>
          <w:b/>
          <w:sz w:val="28"/>
          <w:szCs w:val="28"/>
        </w:rPr>
        <w:t xml:space="preserve">a </w:t>
      </w:r>
      <w:r w:rsidRPr="000848F1">
        <w:rPr>
          <w:rFonts w:ascii="Andalus" w:hAnsi="Andalus" w:cs="Andalus"/>
          <w:b/>
          <w:sz w:val="28"/>
          <w:szCs w:val="28"/>
        </w:rPr>
        <w:t>Point:</w:t>
      </w:r>
      <w:r w:rsidRPr="00392D01">
        <w:rPr>
          <w:rFonts w:ascii="Andalus" w:hAnsi="Andalus" w:cs="Andalus"/>
          <w:b/>
        </w:rPr>
        <w:t xml:space="preserve">  </w:t>
      </w:r>
      <w:r w:rsidRPr="000848F1">
        <w:rPr>
          <w:rFonts w:ascii="Andalus" w:hAnsi="Andalus" w:cs="Andalus"/>
          <w:sz w:val="24"/>
          <w:szCs w:val="24"/>
        </w:rPr>
        <w:t>A locus of a point is a path in which it moves in a plane or in a space by following the certain rules</w:t>
      </w:r>
      <w:r w:rsidR="00D34A6B" w:rsidRPr="000848F1">
        <w:rPr>
          <w:rFonts w:ascii="Andalus" w:hAnsi="Andalus" w:cs="Andalus"/>
          <w:sz w:val="24"/>
          <w:szCs w:val="24"/>
        </w:rPr>
        <w:t>/conditions</w:t>
      </w:r>
      <w:r w:rsidRPr="000848F1">
        <w:rPr>
          <w:rFonts w:ascii="Andalus" w:hAnsi="Andalus" w:cs="Andalus"/>
          <w:sz w:val="24"/>
          <w:szCs w:val="24"/>
        </w:rPr>
        <w:t>.</w:t>
      </w:r>
    </w:p>
    <w:p w:rsidR="00776735" w:rsidRDefault="000848F1" w:rsidP="000848F1">
      <w:pPr>
        <w:spacing w:after="0"/>
        <w:rPr>
          <w:rFonts w:ascii="Andalus" w:hAnsi="Andalus" w:cs="Andalus"/>
          <w:sz w:val="24"/>
          <w:szCs w:val="24"/>
        </w:rPr>
      </w:pPr>
      <w:r w:rsidRPr="000848F1">
        <w:rPr>
          <w:rFonts w:ascii="Andalus" w:hAnsi="Andalus" w:cs="Andalus"/>
          <w:b/>
          <w:sz w:val="28"/>
          <w:szCs w:val="28"/>
        </w:rPr>
        <w:t>Straight line:</w:t>
      </w:r>
      <w:r w:rsidR="00622FAB">
        <w:rPr>
          <w:rFonts w:ascii="Andalus" w:hAnsi="Andalus" w:cs="Andalus"/>
          <w:b/>
          <w:sz w:val="28"/>
          <w:szCs w:val="28"/>
        </w:rPr>
        <w:t xml:space="preserve"> </w:t>
      </w:r>
      <w:r w:rsidR="00121A24" w:rsidRPr="00121A24">
        <w:rPr>
          <w:rFonts w:ascii="Andalus" w:hAnsi="Andalus" w:cs="Andalus"/>
          <w:sz w:val="24"/>
          <w:szCs w:val="24"/>
        </w:rPr>
        <w:t xml:space="preserve">A </w:t>
      </w:r>
      <w:r w:rsidR="00121A24">
        <w:rPr>
          <w:rFonts w:ascii="Andalus" w:hAnsi="Andalus" w:cs="Andalus"/>
          <w:sz w:val="24"/>
          <w:szCs w:val="24"/>
        </w:rPr>
        <w:t xml:space="preserve">straight </w:t>
      </w:r>
      <w:r w:rsidR="00121A24" w:rsidRPr="00121A24">
        <w:rPr>
          <w:rFonts w:ascii="Andalus" w:hAnsi="Andalus" w:cs="Andalus"/>
          <w:sz w:val="24"/>
          <w:szCs w:val="24"/>
        </w:rPr>
        <w:t>line is</w:t>
      </w:r>
      <w:r w:rsidR="00121A24">
        <w:rPr>
          <w:rFonts w:ascii="Andalus" w:hAnsi="Andalus" w:cs="Andalus"/>
          <w:b/>
        </w:rPr>
        <w:t xml:space="preserve"> </w:t>
      </w:r>
      <w:r w:rsidR="00121A24" w:rsidRPr="00121A24">
        <w:rPr>
          <w:rFonts w:ascii="Andalus" w:hAnsi="Andalus" w:cs="Andalus"/>
          <w:sz w:val="24"/>
          <w:szCs w:val="24"/>
        </w:rPr>
        <w:t>a</w:t>
      </w:r>
      <w:r w:rsidR="00121A24">
        <w:rPr>
          <w:rFonts w:ascii="Andalus" w:hAnsi="Andalus" w:cs="Andalus"/>
          <w:b/>
          <w:sz w:val="24"/>
          <w:szCs w:val="24"/>
        </w:rPr>
        <w:t xml:space="preserve"> </w:t>
      </w:r>
      <w:r w:rsidR="00121A24">
        <w:rPr>
          <w:rFonts w:ascii="Andalus" w:hAnsi="Andalus" w:cs="Andalus"/>
          <w:sz w:val="24"/>
          <w:szCs w:val="24"/>
        </w:rPr>
        <w:t>straight one-dimensional figure having no thickness and extending infinitely in both directions.</w:t>
      </w:r>
    </w:p>
    <w:p w:rsidR="000848F1" w:rsidRPr="00776735" w:rsidRDefault="002679E8" w:rsidP="000848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2590801</wp:posOffset>
            </wp:positionH>
            <wp:positionV relativeFrom="paragraph">
              <wp:posOffset>647065</wp:posOffset>
            </wp:positionV>
            <wp:extent cx="2762250" cy="1657350"/>
            <wp:effectExtent l="19050" t="0" r="0" b="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6735" w:rsidRPr="00776735">
        <w:rPr>
          <w:rFonts w:ascii="Times New Roman" w:hAnsi="Times New Roman" w:cs="Times New Roman"/>
          <w:b/>
          <w:sz w:val="28"/>
          <w:szCs w:val="28"/>
        </w:rPr>
        <w:t>Slope:</w:t>
      </w:r>
      <w:r w:rsidR="00776735">
        <w:rPr>
          <w:rFonts w:ascii="Andalus" w:hAnsi="Andalus" w:cs="Andalus"/>
          <w:sz w:val="24"/>
          <w:szCs w:val="24"/>
        </w:rPr>
        <w:t xml:space="preserve"> </w:t>
      </w:r>
      <w:r w:rsidR="00121A24">
        <w:rPr>
          <w:rFonts w:ascii="Andalus" w:hAnsi="Andalus" w:cs="Andalus"/>
          <w:b/>
        </w:rPr>
        <w:t xml:space="preserve"> </w:t>
      </w:r>
      <w:r w:rsidR="00121A24" w:rsidRPr="00121A24">
        <w:rPr>
          <w:rFonts w:ascii="Andalus" w:hAnsi="Andalus" w:cs="Andalus"/>
          <w:b/>
        </w:rPr>
        <w:t xml:space="preserve"> </w:t>
      </w:r>
      <w:r w:rsidR="00776735" w:rsidRPr="007767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</w:t>
      </w:r>
      <w:r w:rsidR="00776735" w:rsidRPr="0077673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slope</w:t>
      </w:r>
      <w:r w:rsidR="00776735" w:rsidRPr="007767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is defined as the ratio of the vertical change between two points to the horizontal change between the same two points. </w:t>
      </w:r>
      <w:r w:rsidR="00952916" w:rsidRPr="00952916">
        <w:rPr>
          <w:rFonts w:ascii="Times New Roman" w:hAnsi="Times New Roman" w:cs="Times New Roman"/>
          <w:color w:val="302F2A"/>
          <w:sz w:val="24"/>
          <w:szCs w:val="24"/>
          <w:shd w:val="clear" w:color="auto" w:fill="FFFFFF"/>
        </w:rPr>
        <w:t>The slope of a line is usually represented by the letter m</w:t>
      </w:r>
      <w:r w:rsidR="00952916">
        <w:rPr>
          <w:rFonts w:ascii="Times New Roman" w:hAnsi="Times New Roman" w:cs="Times New Roman"/>
          <w:color w:val="302F2A"/>
          <w:sz w:val="24"/>
          <w:szCs w:val="24"/>
          <w:shd w:val="clear" w:color="auto" w:fill="FFFFFF"/>
        </w:rPr>
        <w:t xml:space="preserve"> </w:t>
      </w:r>
      <w:r w:rsidR="00952916" w:rsidRPr="00952916">
        <w:rPr>
          <w:rFonts w:ascii="Times New Roman" w:hAnsi="Times New Roman" w:cs="Times New Roman"/>
          <w:color w:val="302F2A"/>
          <w:sz w:val="24"/>
          <w:szCs w:val="24"/>
          <w:shd w:val="clear" w:color="auto" w:fill="FFFFFF"/>
        </w:rPr>
        <w:t>.</w:t>
      </w:r>
      <w:r w:rsidR="00776735" w:rsidRPr="007767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If the points are </w:t>
      </w:r>
      <w:r w:rsidR="00776735" w:rsidRPr="00776735">
        <w:rPr>
          <w:rFonts w:ascii="Times New Roman" w:hAnsi="Times New Roman" w:cs="Times New Roman"/>
          <w:position w:val="-14"/>
        </w:rPr>
        <w:object w:dxaOrig="7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20.25pt" o:ole="">
            <v:imagedata r:id="rId10" o:title=""/>
          </v:shape>
          <o:OLEObject Type="Embed" ProgID="Equation.DSMT4" ShapeID="_x0000_i1025" DrawAspect="Content" ObjectID="_1662515812" r:id="rId11"/>
        </w:object>
      </w:r>
      <w:r w:rsidR="00776735" w:rsidRPr="00776735">
        <w:rPr>
          <w:rFonts w:ascii="Times New Roman" w:hAnsi="Times New Roman" w:cs="Times New Roman"/>
        </w:rPr>
        <w:t xml:space="preserve"> </w:t>
      </w:r>
      <w:r w:rsidR="00776735" w:rsidRPr="00776735">
        <w:rPr>
          <w:rFonts w:ascii="Times New Roman" w:hAnsi="Times New Roman" w:cs="Times New Roman"/>
          <w:sz w:val="24"/>
          <w:szCs w:val="24"/>
        </w:rPr>
        <w:t xml:space="preserve">and </w:t>
      </w:r>
      <w:r w:rsidR="00776735" w:rsidRPr="00776735">
        <w:rPr>
          <w:rFonts w:ascii="Times New Roman" w:hAnsi="Times New Roman" w:cs="Times New Roman"/>
          <w:position w:val="-14"/>
        </w:rPr>
        <w:object w:dxaOrig="780" w:dyaOrig="400">
          <v:shape id="_x0000_i1026" type="#_x0000_t75" style="width:39pt;height:20.25pt" o:ole="">
            <v:imagedata r:id="rId12" o:title=""/>
          </v:shape>
          <o:OLEObject Type="Embed" ProgID="Equation.DSMT4" ShapeID="_x0000_i1026" DrawAspect="Content" ObjectID="_1662515813" r:id="rId13"/>
        </w:object>
      </w:r>
      <w:r w:rsidR="00776735" w:rsidRPr="00776735">
        <w:rPr>
          <w:rFonts w:ascii="Times New Roman" w:hAnsi="Times New Roman" w:cs="Times New Roman"/>
        </w:rPr>
        <w:t>, then the slope is defined as</w:t>
      </w:r>
    </w:p>
    <w:p w:rsidR="002679E8" w:rsidRDefault="002679E8" w:rsidP="00776735">
      <w:pPr>
        <w:spacing w:after="0"/>
        <w:ind w:firstLine="720"/>
        <w:rPr>
          <w:rFonts w:ascii="Times New Roman" w:hAnsi="Times New Roman" w:cs="Times New Roman"/>
          <w:position w:val="-30"/>
        </w:rPr>
      </w:pPr>
    </w:p>
    <w:p w:rsidR="002679E8" w:rsidRDefault="002679E8" w:rsidP="00776735">
      <w:pPr>
        <w:spacing w:after="0"/>
        <w:ind w:firstLine="720"/>
        <w:rPr>
          <w:rFonts w:ascii="Times New Roman" w:hAnsi="Times New Roman" w:cs="Times New Roman"/>
          <w:position w:val="-30"/>
        </w:rPr>
      </w:pPr>
    </w:p>
    <w:p w:rsidR="00776735" w:rsidRPr="00776735" w:rsidRDefault="004B5F27" w:rsidP="00776735">
      <w:pPr>
        <w:spacing w:after="0"/>
        <w:ind w:firstLine="720"/>
        <w:rPr>
          <w:rFonts w:ascii="Times New Roman" w:hAnsi="Times New Roman" w:cs="Times New Roman"/>
        </w:rPr>
      </w:pPr>
      <w:r w:rsidRPr="00776735">
        <w:rPr>
          <w:rFonts w:ascii="Times New Roman" w:hAnsi="Times New Roman" w:cs="Times New Roman"/>
          <w:position w:val="-30"/>
        </w:rPr>
        <w:object w:dxaOrig="1700" w:dyaOrig="680">
          <v:shape id="_x0000_i1027" type="#_x0000_t75" style="width:84.75pt;height:33.75pt" o:ole="">
            <v:imagedata r:id="rId14" o:title=""/>
          </v:shape>
          <o:OLEObject Type="Embed" ProgID="Equation.DSMT4" ShapeID="_x0000_i1027" DrawAspect="Content" ObjectID="_1662515814" r:id="rId15"/>
        </w:object>
      </w:r>
      <w:r w:rsidR="00776735">
        <w:rPr>
          <w:rFonts w:ascii="Times New Roman" w:hAnsi="Times New Roman" w:cs="Times New Roman"/>
        </w:rPr>
        <w:t>.</w:t>
      </w:r>
    </w:p>
    <w:p w:rsidR="000848F1" w:rsidRDefault="00952916" w:rsidP="00902616">
      <w:pPr>
        <w:spacing w:after="0"/>
        <w:jc w:val="both"/>
        <w:rPr>
          <w:rFonts w:ascii="Andalus" w:hAnsi="Andalus" w:cs="Andalus"/>
          <w:b/>
        </w:rPr>
      </w:pPr>
      <w:r>
        <w:rPr>
          <w:rFonts w:ascii="Andalus" w:hAnsi="Andalus" w:cs="Andalus"/>
          <w:b/>
        </w:rPr>
        <w:t xml:space="preserve">                                       </w:t>
      </w:r>
      <w:r w:rsidR="002679E8">
        <w:rPr>
          <w:rFonts w:ascii="Andalus" w:hAnsi="Andalus" w:cs="Andalus"/>
          <w:b/>
        </w:rPr>
        <w:t xml:space="preserve">              </w:t>
      </w:r>
      <w:r>
        <w:rPr>
          <w:rFonts w:ascii="Andalus" w:hAnsi="Andalus" w:cs="Andalus"/>
          <w:b/>
        </w:rPr>
        <w:t xml:space="preserve">  </w:t>
      </w:r>
    </w:p>
    <w:p w:rsidR="00952916" w:rsidRDefault="00952916" w:rsidP="00902616">
      <w:pPr>
        <w:spacing w:after="0"/>
        <w:jc w:val="both"/>
        <w:rPr>
          <w:rFonts w:ascii="Andalus" w:hAnsi="Andalus" w:cs="Andalus"/>
          <w:b/>
        </w:rPr>
      </w:pPr>
    </w:p>
    <w:p w:rsidR="002679E8" w:rsidRDefault="002679E8" w:rsidP="009026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679E8" w:rsidRDefault="002679E8" w:rsidP="009026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5F27" w:rsidRPr="004B5F27" w:rsidRDefault="002679E8" w:rsidP="009026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335280</wp:posOffset>
            </wp:positionV>
            <wp:extent cx="2857500" cy="1562100"/>
            <wp:effectExtent l="19050" t="0" r="0" b="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2916" w:rsidRPr="004B5F27">
        <w:rPr>
          <w:rFonts w:ascii="Times New Roman" w:hAnsi="Times New Roman" w:cs="Times New Roman"/>
          <w:sz w:val="24"/>
          <w:szCs w:val="24"/>
        </w:rPr>
        <w:t xml:space="preserve">Again, if a line makes an angle </w:t>
      </w:r>
      <w:r w:rsidR="00952916" w:rsidRPr="004B5F27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28" type="#_x0000_t75" style="width:9.75pt;height:14.25pt" o:ole="">
            <v:imagedata r:id="rId17" o:title=""/>
          </v:shape>
          <o:OLEObject Type="Embed" ProgID="Equation.DSMT4" ShapeID="_x0000_i1028" DrawAspect="Content" ObjectID="_1662515815" r:id="rId18"/>
        </w:object>
      </w:r>
      <w:r w:rsidR="00952916" w:rsidRPr="004B5F27">
        <w:rPr>
          <w:rFonts w:ascii="Times New Roman" w:hAnsi="Times New Roman" w:cs="Times New Roman"/>
          <w:sz w:val="24"/>
          <w:szCs w:val="24"/>
        </w:rPr>
        <w:t xml:space="preserve"> with the positive direction of </w:t>
      </w:r>
      <w:r w:rsidR="004B5F27" w:rsidRPr="004B5F27">
        <w:rPr>
          <w:rFonts w:ascii="Times New Roman" w:hAnsi="Times New Roman" w:cs="Times New Roman"/>
          <w:sz w:val="24"/>
          <w:szCs w:val="24"/>
        </w:rPr>
        <w:t xml:space="preserve">the </w:t>
      </w:r>
      <w:r w:rsidR="00952916" w:rsidRPr="004B5F27">
        <w:rPr>
          <w:rFonts w:ascii="Times New Roman" w:hAnsi="Times New Roman" w:cs="Times New Roman"/>
          <w:sz w:val="24"/>
          <w:szCs w:val="24"/>
        </w:rPr>
        <w:t xml:space="preserve">x- </w:t>
      </w:r>
      <w:r w:rsidR="004B5F27" w:rsidRPr="004B5F27">
        <w:rPr>
          <w:rFonts w:ascii="Times New Roman" w:hAnsi="Times New Roman" w:cs="Times New Roman"/>
          <w:sz w:val="24"/>
          <w:szCs w:val="24"/>
        </w:rPr>
        <w:t>axis,</w:t>
      </w:r>
      <w:r w:rsidR="004B5F27">
        <w:rPr>
          <w:rFonts w:ascii="Times New Roman" w:hAnsi="Times New Roman" w:cs="Times New Roman"/>
          <w:sz w:val="24"/>
          <w:szCs w:val="24"/>
        </w:rPr>
        <w:t xml:space="preserve"> then </w:t>
      </w:r>
      <w:r w:rsidR="004B5F27" w:rsidRPr="004B5F27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29" type="#_x0000_t75" style="width:9.75pt;height:14.25pt" o:ole="">
            <v:imagedata r:id="rId17" o:title=""/>
          </v:shape>
          <o:OLEObject Type="Embed" ProgID="Equation.DSMT4" ShapeID="_x0000_i1029" DrawAspect="Content" ObjectID="_1662515816" r:id="rId19"/>
        </w:object>
      </w:r>
      <w:r w:rsidR="004B5F27">
        <w:rPr>
          <w:rFonts w:ascii="Times New Roman" w:hAnsi="Times New Roman" w:cs="Times New Roman"/>
          <w:sz w:val="24"/>
          <w:szCs w:val="24"/>
        </w:rPr>
        <w:t xml:space="preserve"> is called the inclination of the line and the slope is defined as,</w:t>
      </w:r>
    </w:p>
    <w:p w:rsidR="002679E8" w:rsidRDefault="002679E8" w:rsidP="004B5F27">
      <w:pPr>
        <w:spacing w:after="0"/>
        <w:ind w:left="720"/>
        <w:jc w:val="both"/>
        <w:rPr>
          <w:rFonts w:ascii="Times New Roman" w:hAnsi="Times New Roman" w:cs="Times New Roman"/>
          <w:position w:val="-6"/>
          <w:sz w:val="24"/>
          <w:szCs w:val="24"/>
        </w:rPr>
      </w:pPr>
    </w:p>
    <w:p w:rsidR="002679E8" w:rsidRDefault="002679E8" w:rsidP="004B5F27">
      <w:pPr>
        <w:spacing w:after="0"/>
        <w:ind w:left="720"/>
        <w:jc w:val="both"/>
        <w:rPr>
          <w:rFonts w:ascii="Times New Roman" w:hAnsi="Times New Roman" w:cs="Times New Roman"/>
          <w:position w:val="-6"/>
          <w:sz w:val="24"/>
          <w:szCs w:val="24"/>
        </w:rPr>
      </w:pPr>
    </w:p>
    <w:p w:rsidR="000848F1" w:rsidRDefault="004B5F27" w:rsidP="002679E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5F27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030" type="#_x0000_t75" style="width:48pt;height:14.25pt" o:ole="">
            <v:imagedata r:id="rId20" o:title=""/>
          </v:shape>
          <o:OLEObject Type="Embed" ProgID="Equation.DSMT4" ShapeID="_x0000_i1030" DrawAspect="Content" ObjectID="_1662515817" r:id="rId2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3556" w:rsidRDefault="00133556" w:rsidP="004B5F2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33556" w:rsidRDefault="00133556" w:rsidP="004B5F27">
      <w:pPr>
        <w:spacing w:after="0"/>
        <w:ind w:left="720"/>
        <w:jc w:val="both"/>
        <w:rPr>
          <w:rFonts w:ascii="Andalus" w:hAnsi="Andalus" w:cs="Andalus"/>
          <w:b/>
        </w:rPr>
      </w:pPr>
      <w:r>
        <w:rPr>
          <w:rFonts w:ascii="Andalus" w:hAnsi="Andalus" w:cs="Andalus"/>
          <w:b/>
        </w:rPr>
        <w:t xml:space="preserve">                             </w:t>
      </w:r>
    </w:p>
    <w:p w:rsidR="00A14574" w:rsidRDefault="00A14574" w:rsidP="00A14574">
      <w:pPr>
        <w:spacing w:after="0"/>
        <w:jc w:val="both"/>
        <w:rPr>
          <w:rFonts w:ascii="Andalus" w:hAnsi="Andalus" w:cs="Andalus"/>
          <w:b/>
        </w:rPr>
      </w:pPr>
    </w:p>
    <w:p w:rsidR="002679E8" w:rsidRDefault="002679E8" w:rsidP="00A1457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79E8" w:rsidRDefault="002679E8" w:rsidP="00A1457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4574" w:rsidRPr="002679E8" w:rsidRDefault="00A14574" w:rsidP="00A1457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574">
        <w:rPr>
          <w:rFonts w:ascii="Times New Roman" w:hAnsi="Times New Roman" w:cs="Times New Roman"/>
          <w:b/>
          <w:sz w:val="28"/>
          <w:szCs w:val="28"/>
        </w:rPr>
        <w:t>Horizontal straight line:</w:t>
      </w:r>
      <w:r w:rsidRPr="00A145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4574">
        <w:rPr>
          <w:rFonts w:ascii="Times New Roman" w:hAnsi="Times New Roman" w:cs="Times New Roman"/>
          <w:sz w:val="24"/>
          <w:szCs w:val="24"/>
        </w:rPr>
        <w:t xml:space="preserve">The equation of the horizontal line passing through the point </w:t>
      </w:r>
      <w:r w:rsidRPr="00A14574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31" type="#_x0000_t75" style="width:32.25pt;height:20.25pt" o:ole="">
            <v:imagedata r:id="rId10" o:title=""/>
          </v:shape>
          <o:OLEObject Type="Embed" ProgID="Equation.DSMT4" ShapeID="_x0000_i1031" DrawAspect="Content" ObjectID="_1662515818" r:id="rId22"/>
        </w:object>
      </w:r>
      <w:r w:rsidRPr="00A14574">
        <w:rPr>
          <w:rFonts w:ascii="Times New Roman" w:hAnsi="Times New Roman" w:cs="Times New Roman"/>
          <w:sz w:val="24"/>
          <w:szCs w:val="24"/>
        </w:rPr>
        <w:t xml:space="preserve">is </w:t>
      </w:r>
      <w:r w:rsidRPr="00A14574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032" type="#_x0000_t75" style="width:32.25pt;height:18pt" o:ole="">
            <v:imagedata r:id="rId23" o:title=""/>
          </v:shape>
          <o:OLEObject Type="Embed" ProgID="Equation.DSMT4" ShapeID="_x0000_i1032" DrawAspect="Content" ObjectID="_1662515819" r:id="rId24"/>
        </w:object>
      </w:r>
      <w:r w:rsidRPr="00A145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 xml:space="preserve">Note:   1. </w:t>
      </w:r>
      <w:r w:rsidRPr="00F60FA2">
        <w:rPr>
          <w:rFonts w:ascii="Times New Roman" w:hAnsi="Times New Roman" w:cs="Times New Roman"/>
          <w:sz w:val="24"/>
          <w:szCs w:val="24"/>
        </w:rPr>
        <w:t xml:space="preserve">The equation of the </w:t>
      </w:r>
      <w:r w:rsidRPr="00F60FA2">
        <w:rPr>
          <w:rFonts w:ascii="Times New Roman" w:hAnsi="Times New Roman" w:cs="Times New Roman"/>
          <w:position w:val="-6"/>
          <w:sz w:val="24"/>
          <w:szCs w:val="24"/>
        </w:rPr>
        <w:object w:dxaOrig="380" w:dyaOrig="220">
          <v:shape id="_x0000_i1033" type="#_x0000_t75" style="width:18.75pt;height:11.25pt" o:ole="">
            <v:imagedata r:id="rId25" o:title=""/>
          </v:shape>
          <o:OLEObject Type="Embed" ProgID="Equation.DSMT4" ShapeID="_x0000_i1033" DrawAspect="Content" ObjectID="_1662515820" r:id="rId26"/>
        </w:object>
      </w:r>
      <w:r w:rsidRPr="00F60FA2">
        <w:rPr>
          <w:rFonts w:ascii="Times New Roman" w:hAnsi="Times New Roman" w:cs="Times New Roman"/>
          <w:sz w:val="24"/>
          <w:szCs w:val="24"/>
        </w:rPr>
        <w:t xml:space="preserve">axis is </w:t>
      </w:r>
      <w:r w:rsidRPr="00F60FA2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34" type="#_x0000_t75" style="width:27.75pt;height:15.75pt" o:ole="">
            <v:imagedata r:id="rId27" o:title=""/>
          </v:shape>
          <o:OLEObject Type="Embed" ProgID="Equation.DSMT4" ShapeID="_x0000_i1034" DrawAspect="Content" ObjectID="_1662515821" r:id="rId28"/>
        </w:object>
      </w:r>
      <w:r w:rsidRPr="00F60FA2">
        <w:rPr>
          <w:rFonts w:ascii="Times New Roman" w:hAnsi="Times New Roman" w:cs="Times New Roman"/>
          <w:sz w:val="24"/>
          <w:szCs w:val="24"/>
        </w:rPr>
        <w:t>.</w:t>
      </w:r>
    </w:p>
    <w:p w:rsidR="00A14574" w:rsidRDefault="00A14574" w:rsidP="00A14574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0FA2">
        <w:rPr>
          <w:rFonts w:ascii="Times New Roman" w:hAnsi="Times New Roman" w:cs="Times New Roman"/>
          <w:sz w:val="24"/>
          <w:szCs w:val="24"/>
        </w:rPr>
        <w:t xml:space="preserve">2. The equation of any line parallel to </w:t>
      </w:r>
      <w:r w:rsidR="00F60FA2" w:rsidRPr="00F60FA2">
        <w:rPr>
          <w:rFonts w:ascii="Times New Roman" w:hAnsi="Times New Roman" w:cs="Times New Roman"/>
          <w:position w:val="-6"/>
          <w:sz w:val="24"/>
          <w:szCs w:val="24"/>
        </w:rPr>
        <w:object w:dxaOrig="380" w:dyaOrig="220">
          <v:shape id="_x0000_i1035" type="#_x0000_t75" style="width:18.75pt;height:11.25pt" o:ole="">
            <v:imagedata r:id="rId25" o:title=""/>
          </v:shape>
          <o:OLEObject Type="Embed" ProgID="Equation.DSMT4" ShapeID="_x0000_i1035" DrawAspect="Content" ObjectID="_1662515822" r:id="rId29"/>
        </w:object>
      </w:r>
      <w:r w:rsidR="00F60FA2" w:rsidRPr="00F60FA2">
        <w:rPr>
          <w:rFonts w:ascii="Times New Roman" w:hAnsi="Times New Roman" w:cs="Times New Roman"/>
          <w:sz w:val="24"/>
          <w:szCs w:val="24"/>
        </w:rPr>
        <w:t xml:space="preserve">axis is </w:t>
      </w:r>
      <w:r w:rsidR="00F60FA2" w:rsidRPr="00F60FA2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36" type="#_x0000_t75" style="width:29.25pt;height:15.75pt" o:ole="">
            <v:imagedata r:id="rId30" o:title=""/>
          </v:shape>
          <o:OLEObject Type="Embed" ProgID="Equation.DSMT4" ShapeID="_x0000_i1036" DrawAspect="Content" ObjectID="_1662515823" r:id="rId31"/>
        </w:object>
      </w:r>
      <w:r w:rsidR="00F60FA2" w:rsidRPr="00F60FA2">
        <w:rPr>
          <w:rFonts w:ascii="Times New Roman" w:hAnsi="Times New Roman" w:cs="Times New Roman"/>
          <w:sz w:val="24"/>
          <w:szCs w:val="24"/>
        </w:rPr>
        <w:t xml:space="preserve">, where </w:t>
      </w:r>
      <w:r w:rsidR="00F60FA2" w:rsidRPr="00F60FA2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7" type="#_x0000_t75" style="width:9.75pt;height:14.25pt" o:ole="">
            <v:imagedata r:id="rId32" o:title=""/>
          </v:shape>
          <o:OLEObject Type="Embed" ProgID="Equation.DSMT4" ShapeID="_x0000_i1037" DrawAspect="Content" ObjectID="_1662515824" r:id="rId33"/>
        </w:object>
      </w:r>
      <w:r w:rsidR="00F60FA2" w:rsidRPr="00F60FA2">
        <w:rPr>
          <w:rFonts w:ascii="Times New Roman" w:hAnsi="Times New Roman" w:cs="Times New Roman"/>
          <w:sz w:val="24"/>
          <w:szCs w:val="24"/>
        </w:rPr>
        <w:t xml:space="preserve"> is an unknown constant</w:t>
      </w:r>
      <w:r w:rsidRPr="00F60FA2">
        <w:rPr>
          <w:rFonts w:ascii="Times New Roman" w:hAnsi="Times New Roman" w:cs="Times New Roman"/>
          <w:sz w:val="24"/>
          <w:szCs w:val="24"/>
        </w:rPr>
        <w:t>.</w:t>
      </w:r>
    </w:p>
    <w:p w:rsidR="00F60FA2" w:rsidRPr="00F60FA2" w:rsidRDefault="00F60FA2" w:rsidP="00F60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Vertic</w:t>
      </w:r>
      <w:r w:rsidRPr="00A14574">
        <w:rPr>
          <w:rFonts w:ascii="Times New Roman" w:hAnsi="Times New Roman" w:cs="Times New Roman"/>
          <w:b/>
          <w:sz w:val="28"/>
          <w:szCs w:val="28"/>
        </w:rPr>
        <w:t>al straight line:</w:t>
      </w:r>
      <w:r w:rsidRPr="00A145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4574">
        <w:rPr>
          <w:rFonts w:ascii="Times New Roman" w:hAnsi="Times New Roman" w:cs="Times New Roman"/>
          <w:sz w:val="24"/>
          <w:szCs w:val="24"/>
        </w:rPr>
        <w:t xml:space="preserve">The equation of the </w:t>
      </w:r>
      <w:r>
        <w:rPr>
          <w:rFonts w:ascii="Times New Roman" w:hAnsi="Times New Roman" w:cs="Times New Roman"/>
          <w:sz w:val="24"/>
          <w:szCs w:val="24"/>
        </w:rPr>
        <w:t>vertic</w:t>
      </w:r>
      <w:r w:rsidRPr="00A14574">
        <w:rPr>
          <w:rFonts w:ascii="Times New Roman" w:hAnsi="Times New Roman" w:cs="Times New Roman"/>
          <w:sz w:val="24"/>
          <w:szCs w:val="24"/>
        </w:rPr>
        <w:t xml:space="preserve">al line passing through the point </w:t>
      </w:r>
      <w:r w:rsidRPr="00A14574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38" type="#_x0000_t75" style="width:32.25pt;height:20.25pt" o:ole="">
            <v:imagedata r:id="rId10" o:title=""/>
          </v:shape>
          <o:OLEObject Type="Embed" ProgID="Equation.DSMT4" ShapeID="_x0000_i1038" DrawAspect="Content" ObjectID="_1662515825" r:id="rId34"/>
        </w:object>
      </w:r>
      <w:r w:rsidRPr="00A14574">
        <w:rPr>
          <w:rFonts w:ascii="Times New Roman" w:hAnsi="Times New Roman" w:cs="Times New Roman"/>
          <w:sz w:val="24"/>
          <w:szCs w:val="24"/>
        </w:rPr>
        <w:t xml:space="preserve">is </w:t>
      </w:r>
      <w:r w:rsidRPr="00A14574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39" type="#_x0000_t75" style="width:30pt;height:18pt" o:ole="">
            <v:imagedata r:id="rId35" o:title=""/>
          </v:shape>
          <o:OLEObject Type="Embed" ProgID="Equation.DSMT4" ShapeID="_x0000_i1039" DrawAspect="Content" ObjectID="_1662515826" r:id="rId36"/>
        </w:object>
      </w:r>
      <w:r w:rsidRPr="00A145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 xml:space="preserve">Note:   1. </w:t>
      </w:r>
      <w:r w:rsidRPr="00F60FA2">
        <w:rPr>
          <w:rFonts w:ascii="Times New Roman" w:hAnsi="Times New Roman" w:cs="Times New Roman"/>
          <w:sz w:val="24"/>
          <w:szCs w:val="24"/>
        </w:rPr>
        <w:t xml:space="preserve">The equation of the </w:t>
      </w:r>
      <w:r w:rsidRPr="00F60FA2">
        <w:rPr>
          <w:rFonts w:ascii="Times New Roman" w:hAnsi="Times New Roman" w:cs="Times New Roman"/>
          <w:position w:val="-10"/>
          <w:sz w:val="24"/>
          <w:szCs w:val="24"/>
        </w:rPr>
        <w:object w:dxaOrig="380" w:dyaOrig="260">
          <v:shape id="_x0000_i1040" type="#_x0000_t75" style="width:18.75pt;height:12.75pt" o:ole="">
            <v:imagedata r:id="rId37" o:title=""/>
          </v:shape>
          <o:OLEObject Type="Embed" ProgID="Equation.DSMT4" ShapeID="_x0000_i1040" DrawAspect="Content" ObjectID="_1662515827" r:id="rId38"/>
        </w:object>
      </w:r>
      <w:r w:rsidRPr="00F60FA2">
        <w:rPr>
          <w:rFonts w:ascii="Times New Roman" w:hAnsi="Times New Roman" w:cs="Times New Roman"/>
          <w:sz w:val="24"/>
          <w:szCs w:val="24"/>
        </w:rPr>
        <w:t xml:space="preserve">axis is </w:t>
      </w:r>
      <w:r w:rsidRPr="00F60FA2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1" type="#_x0000_t75" style="width:27.75pt;height:14.25pt" o:ole="">
            <v:imagedata r:id="rId39" o:title=""/>
          </v:shape>
          <o:OLEObject Type="Embed" ProgID="Equation.DSMT4" ShapeID="_x0000_i1041" DrawAspect="Content" ObjectID="_1662515828" r:id="rId40"/>
        </w:object>
      </w:r>
      <w:r w:rsidRPr="00F60FA2">
        <w:rPr>
          <w:rFonts w:ascii="Times New Roman" w:hAnsi="Times New Roman" w:cs="Times New Roman"/>
          <w:sz w:val="24"/>
          <w:szCs w:val="24"/>
        </w:rPr>
        <w:t>.</w:t>
      </w:r>
    </w:p>
    <w:p w:rsidR="00F60FA2" w:rsidRPr="00F60FA2" w:rsidRDefault="00F60FA2" w:rsidP="00F60FA2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0FA2">
        <w:rPr>
          <w:rFonts w:ascii="Times New Roman" w:hAnsi="Times New Roman" w:cs="Times New Roman"/>
          <w:sz w:val="24"/>
          <w:szCs w:val="24"/>
        </w:rPr>
        <w:t xml:space="preserve">2. The equation of any line parallel to </w:t>
      </w:r>
      <w:r w:rsidRPr="00F60FA2">
        <w:rPr>
          <w:rFonts w:ascii="Times New Roman" w:hAnsi="Times New Roman" w:cs="Times New Roman"/>
          <w:position w:val="-10"/>
          <w:sz w:val="24"/>
          <w:szCs w:val="24"/>
        </w:rPr>
        <w:object w:dxaOrig="380" w:dyaOrig="260">
          <v:shape id="_x0000_i1042" type="#_x0000_t75" style="width:18.75pt;height:12.75pt" o:ole="">
            <v:imagedata r:id="rId41" o:title=""/>
          </v:shape>
          <o:OLEObject Type="Embed" ProgID="Equation.DSMT4" ShapeID="_x0000_i1042" DrawAspect="Content" ObjectID="_1662515829" r:id="rId42"/>
        </w:object>
      </w:r>
      <w:r w:rsidRPr="00F60FA2">
        <w:rPr>
          <w:rFonts w:ascii="Times New Roman" w:hAnsi="Times New Roman" w:cs="Times New Roman"/>
          <w:sz w:val="24"/>
          <w:szCs w:val="24"/>
        </w:rPr>
        <w:t xml:space="preserve">axis is </w:t>
      </w:r>
      <w:r w:rsidRPr="00F60FA2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3" type="#_x0000_t75" style="width:27.75pt;height:14.25pt" o:ole="">
            <v:imagedata r:id="rId43" o:title=""/>
          </v:shape>
          <o:OLEObject Type="Embed" ProgID="Equation.DSMT4" ShapeID="_x0000_i1043" DrawAspect="Content" ObjectID="_1662515830" r:id="rId44"/>
        </w:object>
      </w:r>
      <w:r w:rsidRPr="00F60FA2">
        <w:rPr>
          <w:rFonts w:ascii="Times New Roman" w:hAnsi="Times New Roman" w:cs="Times New Roman"/>
          <w:sz w:val="24"/>
          <w:szCs w:val="24"/>
        </w:rPr>
        <w:t xml:space="preserve">, where </w:t>
      </w:r>
      <w:r w:rsidRPr="00F60FA2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4" type="#_x0000_t75" style="width:9.75pt;height:14.25pt" o:ole="">
            <v:imagedata r:id="rId32" o:title=""/>
          </v:shape>
          <o:OLEObject Type="Embed" ProgID="Equation.DSMT4" ShapeID="_x0000_i1044" DrawAspect="Content" ObjectID="_1662515831" r:id="rId45"/>
        </w:object>
      </w:r>
      <w:r w:rsidRPr="00F60FA2">
        <w:rPr>
          <w:rFonts w:ascii="Times New Roman" w:hAnsi="Times New Roman" w:cs="Times New Roman"/>
          <w:sz w:val="24"/>
          <w:szCs w:val="24"/>
        </w:rPr>
        <w:t xml:space="preserve"> is an unknown constant.</w:t>
      </w:r>
    </w:p>
    <w:p w:rsidR="002679E8" w:rsidRDefault="00AB5743" w:rsidP="002679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3705225</wp:posOffset>
            </wp:positionH>
            <wp:positionV relativeFrom="paragraph">
              <wp:posOffset>532130</wp:posOffset>
            </wp:positionV>
            <wp:extent cx="2857500" cy="1257300"/>
            <wp:effectExtent l="19050" t="0" r="0" b="0"/>
            <wp:wrapNone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18D8">
        <w:rPr>
          <w:rFonts w:ascii="Times New Roman" w:hAnsi="Times New Roman" w:cs="Times New Roman"/>
          <w:b/>
          <w:sz w:val="28"/>
          <w:szCs w:val="28"/>
        </w:rPr>
        <w:t>S</w:t>
      </w:r>
      <w:r w:rsidR="00D918D8" w:rsidRPr="00A14574">
        <w:rPr>
          <w:rFonts w:ascii="Times New Roman" w:hAnsi="Times New Roman" w:cs="Times New Roman"/>
          <w:b/>
          <w:sz w:val="28"/>
          <w:szCs w:val="28"/>
        </w:rPr>
        <w:t>traight line</w:t>
      </w:r>
      <w:r w:rsidR="00D918D8">
        <w:rPr>
          <w:rFonts w:ascii="Times New Roman" w:hAnsi="Times New Roman" w:cs="Times New Roman"/>
          <w:b/>
          <w:sz w:val="28"/>
          <w:szCs w:val="28"/>
        </w:rPr>
        <w:t xml:space="preserve"> in point-slope form</w:t>
      </w:r>
      <w:r w:rsidR="00D918D8" w:rsidRPr="00A14574">
        <w:rPr>
          <w:rFonts w:ascii="Times New Roman" w:hAnsi="Times New Roman" w:cs="Times New Roman"/>
          <w:b/>
          <w:sz w:val="28"/>
          <w:szCs w:val="28"/>
        </w:rPr>
        <w:t>:</w:t>
      </w:r>
      <w:r w:rsidR="00D918D8" w:rsidRPr="00A145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18D8" w:rsidRPr="00580296">
        <w:rPr>
          <w:rFonts w:ascii="Times New Roman" w:hAnsi="Times New Roman" w:cs="Times New Roman"/>
          <w:sz w:val="24"/>
          <w:szCs w:val="24"/>
        </w:rPr>
        <w:t xml:space="preserve">Suppose that </w:t>
      </w:r>
      <w:r w:rsidR="00D918D8" w:rsidRPr="00580296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45" type="#_x0000_t75" style="width:32.25pt;height:20.25pt" o:ole="">
            <v:imagedata r:id="rId10" o:title=""/>
          </v:shape>
          <o:OLEObject Type="Embed" ProgID="Equation.DSMT4" ShapeID="_x0000_i1045" DrawAspect="Content" ObjectID="_1662515832" r:id="rId47"/>
        </w:object>
      </w:r>
      <w:r w:rsidR="00D918D8" w:rsidRPr="00580296">
        <w:rPr>
          <w:rFonts w:ascii="Times New Roman" w:hAnsi="Times New Roman" w:cs="Times New Roman"/>
          <w:sz w:val="24"/>
          <w:szCs w:val="24"/>
        </w:rPr>
        <w:t xml:space="preserve"> is a fixed point on a </w:t>
      </w:r>
      <w:r w:rsidR="00C20F9F" w:rsidRPr="00580296">
        <w:rPr>
          <w:rFonts w:ascii="Times New Roman" w:hAnsi="Times New Roman" w:cs="Times New Roman"/>
          <w:sz w:val="24"/>
          <w:szCs w:val="24"/>
        </w:rPr>
        <w:t xml:space="preserve">non-vertical line, whose slope is </w:t>
      </w:r>
      <w:r w:rsidR="00C20F9F" w:rsidRPr="00580296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46" type="#_x0000_t75" style="width:11.25pt;height:11.25pt" o:ole="">
            <v:imagedata r:id="rId48" o:title=""/>
          </v:shape>
          <o:OLEObject Type="Embed" ProgID="Equation.DSMT4" ShapeID="_x0000_i1046" DrawAspect="Content" ObjectID="_1662515833" r:id="rId49"/>
        </w:object>
      </w:r>
      <w:r w:rsidR="00C20F9F" w:rsidRPr="00580296">
        <w:rPr>
          <w:rFonts w:ascii="Times New Roman" w:hAnsi="Times New Roman" w:cs="Times New Roman"/>
          <w:sz w:val="24"/>
          <w:szCs w:val="24"/>
        </w:rPr>
        <w:t xml:space="preserve">. Let </w:t>
      </w:r>
      <w:r w:rsidR="00B1487C" w:rsidRPr="00580296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47" type="#_x0000_t75" style="width:26.25pt;height:20.25pt" o:ole="">
            <v:imagedata r:id="rId50" o:title=""/>
          </v:shape>
          <o:OLEObject Type="Embed" ProgID="Equation.DSMT4" ShapeID="_x0000_i1047" DrawAspect="Content" ObjectID="_1662515834" r:id="rId51"/>
        </w:object>
      </w:r>
      <w:r w:rsidR="00C20F9F" w:rsidRPr="00580296">
        <w:rPr>
          <w:rFonts w:ascii="Times New Roman" w:hAnsi="Times New Roman" w:cs="Times New Roman"/>
          <w:sz w:val="24"/>
          <w:szCs w:val="24"/>
        </w:rPr>
        <w:t xml:space="preserve">be an arbitrary point on the line.  </w:t>
      </w:r>
      <w:r w:rsidR="00D918D8" w:rsidRPr="00580296">
        <w:rPr>
          <w:rFonts w:ascii="Times New Roman" w:hAnsi="Times New Roman" w:cs="Times New Roman"/>
          <w:sz w:val="24"/>
          <w:szCs w:val="24"/>
        </w:rPr>
        <w:t>The</w:t>
      </w:r>
      <w:r w:rsidR="00C20F9F" w:rsidRPr="00580296">
        <w:rPr>
          <w:rFonts w:ascii="Times New Roman" w:hAnsi="Times New Roman" w:cs="Times New Roman"/>
          <w:sz w:val="24"/>
          <w:szCs w:val="24"/>
        </w:rPr>
        <w:t xml:space="preserve">n by the definition, the slope of </w:t>
      </w:r>
      <w:r w:rsidR="00B1487C">
        <w:rPr>
          <w:rFonts w:ascii="Times New Roman" w:hAnsi="Times New Roman" w:cs="Times New Roman"/>
          <w:sz w:val="24"/>
          <w:szCs w:val="24"/>
        </w:rPr>
        <w:t>the line</w:t>
      </w:r>
      <w:r w:rsidR="00C20F9F" w:rsidRPr="00580296">
        <w:rPr>
          <w:rFonts w:ascii="Times New Roman" w:hAnsi="Times New Roman" w:cs="Times New Roman"/>
          <w:sz w:val="24"/>
          <w:szCs w:val="24"/>
        </w:rPr>
        <w:t xml:space="preserve"> is given by</w:t>
      </w:r>
      <w:r w:rsidR="00D918D8" w:rsidRPr="00580296">
        <w:rPr>
          <w:rFonts w:ascii="Times New Roman" w:hAnsi="Times New Roman" w:cs="Times New Roman"/>
          <w:sz w:val="24"/>
          <w:szCs w:val="24"/>
        </w:rPr>
        <w:t xml:space="preserve"> </w:t>
      </w:r>
      <w:r w:rsidR="00C20F9F" w:rsidRPr="0058029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20F9F" w:rsidRPr="00580296" w:rsidRDefault="002679E8" w:rsidP="002679E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0F9F" w:rsidRPr="00580296">
        <w:rPr>
          <w:rFonts w:ascii="Times New Roman" w:hAnsi="Times New Roman" w:cs="Times New Roman"/>
          <w:position w:val="-30"/>
          <w:sz w:val="24"/>
          <w:szCs w:val="24"/>
        </w:rPr>
        <w:object w:dxaOrig="1080" w:dyaOrig="680">
          <v:shape id="_x0000_i1048" type="#_x0000_t75" style="width:54pt;height:33.75pt" o:ole="">
            <v:imagedata r:id="rId52" o:title=""/>
          </v:shape>
          <o:OLEObject Type="Embed" ProgID="Equation.DSMT4" ShapeID="_x0000_i1048" DrawAspect="Content" ObjectID="_1662515835" r:id="rId53"/>
        </w:object>
      </w:r>
    </w:p>
    <w:p w:rsidR="00A14574" w:rsidRDefault="00C20F9F" w:rsidP="00C20F9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0296">
        <w:rPr>
          <w:rFonts w:ascii="Times New Roman" w:hAnsi="Times New Roman" w:cs="Times New Roman"/>
          <w:position w:val="-14"/>
          <w:sz w:val="24"/>
          <w:szCs w:val="24"/>
        </w:rPr>
        <w:object w:dxaOrig="1980" w:dyaOrig="400">
          <v:shape id="_x0000_i1049" type="#_x0000_t75" style="width:99pt;height:20.25pt" o:ole="">
            <v:imagedata r:id="rId54" o:title=""/>
          </v:shape>
          <o:OLEObject Type="Embed" ProgID="Equation.DSMT4" ShapeID="_x0000_i1049" DrawAspect="Content" ObjectID="_1662515836" r:id="rId55"/>
        </w:object>
      </w:r>
      <w:r w:rsidRPr="00580296">
        <w:rPr>
          <w:rFonts w:ascii="Times New Roman" w:hAnsi="Times New Roman" w:cs="Times New Roman"/>
          <w:sz w:val="24"/>
          <w:szCs w:val="24"/>
        </w:rPr>
        <w:t>.</w:t>
      </w:r>
    </w:p>
    <w:p w:rsidR="00B1487C" w:rsidRPr="00580296" w:rsidRDefault="00AB5743" w:rsidP="00AB57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equation of the straight line in point-slope form.</w:t>
      </w:r>
    </w:p>
    <w:p w:rsidR="002679E8" w:rsidRDefault="002679E8" w:rsidP="00C20F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0F9F" w:rsidRDefault="00C20F9F" w:rsidP="00C20F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0296">
        <w:rPr>
          <w:rFonts w:ascii="Times New Roman" w:hAnsi="Times New Roman" w:cs="Times New Roman"/>
          <w:sz w:val="24"/>
          <w:szCs w:val="24"/>
        </w:rPr>
        <w:lastRenderedPageBreak/>
        <w:t xml:space="preserve">Note: The equation of the line passing through the origin and having slope </w:t>
      </w:r>
      <w:r w:rsidRPr="00580296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50" type="#_x0000_t75" style="width:12.75pt;height:11.25pt" o:ole="">
            <v:imagedata r:id="rId56" o:title=""/>
          </v:shape>
          <o:OLEObject Type="Embed" ProgID="Equation.DSMT4" ShapeID="_x0000_i1050" DrawAspect="Content" ObjectID="_1662515837" r:id="rId57"/>
        </w:object>
      </w:r>
      <w:r w:rsidR="00580296" w:rsidRPr="00580296">
        <w:rPr>
          <w:rFonts w:ascii="Times New Roman" w:hAnsi="Times New Roman" w:cs="Times New Roman"/>
          <w:sz w:val="24"/>
          <w:szCs w:val="24"/>
        </w:rPr>
        <w:t>is</w:t>
      </w:r>
      <w:r w:rsidRPr="00580296">
        <w:rPr>
          <w:rFonts w:ascii="Times New Roman" w:hAnsi="Times New Roman" w:cs="Times New Roman"/>
          <w:sz w:val="24"/>
          <w:szCs w:val="24"/>
        </w:rPr>
        <w:t xml:space="preserve"> </w:t>
      </w:r>
      <w:r w:rsidR="00580296" w:rsidRPr="00580296">
        <w:rPr>
          <w:rFonts w:ascii="Times New Roman" w:hAnsi="Times New Roman" w:cs="Times New Roman"/>
          <w:position w:val="-10"/>
          <w:sz w:val="24"/>
          <w:szCs w:val="24"/>
        </w:rPr>
        <w:object w:dxaOrig="740" w:dyaOrig="260">
          <v:shape id="_x0000_i1051" type="#_x0000_t75" style="width:36.75pt;height:12.75pt" o:ole="">
            <v:imagedata r:id="rId58" o:title=""/>
          </v:shape>
          <o:OLEObject Type="Embed" ProgID="Equation.DSMT4" ShapeID="_x0000_i1051" DrawAspect="Content" ObjectID="_1662515838" r:id="rId59"/>
        </w:object>
      </w:r>
      <w:r w:rsidRPr="00580296">
        <w:rPr>
          <w:rFonts w:ascii="Times New Roman" w:hAnsi="Times New Roman" w:cs="Times New Roman"/>
          <w:sz w:val="24"/>
          <w:szCs w:val="24"/>
        </w:rPr>
        <w:t>.</w:t>
      </w:r>
    </w:p>
    <w:p w:rsidR="006E3308" w:rsidRPr="00515213" w:rsidRDefault="00515213" w:rsidP="006E33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556260</wp:posOffset>
            </wp:positionV>
            <wp:extent cx="2590800" cy="1247775"/>
            <wp:effectExtent l="19050" t="0" r="0" b="0"/>
            <wp:wrapNone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3308">
        <w:rPr>
          <w:rFonts w:ascii="Times New Roman" w:hAnsi="Times New Roman" w:cs="Times New Roman"/>
          <w:b/>
          <w:sz w:val="28"/>
          <w:szCs w:val="28"/>
        </w:rPr>
        <w:t>S</w:t>
      </w:r>
      <w:r w:rsidR="006E3308" w:rsidRPr="00A14574">
        <w:rPr>
          <w:rFonts w:ascii="Times New Roman" w:hAnsi="Times New Roman" w:cs="Times New Roman"/>
          <w:b/>
          <w:sz w:val="28"/>
          <w:szCs w:val="28"/>
        </w:rPr>
        <w:t>traight line</w:t>
      </w:r>
      <w:r w:rsidR="006E3308">
        <w:rPr>
          <w:rFonts w:ascii="Times New Roman" w:hAnsi="Times New Roman" w:cs="Times New Roman"/>
          <w:b/>
          <w:sz w:val="28"/>
          <w:szCs w:val="28"/>
        </w:rPr>
        <w:t xml:space="preserve"> in </w:t>
      </w:r>
      <w:r w:rsidR="00BB0D1C">
        <w:rPr>
          <w:rFonts w:ascii="Times New Roman" w:hAnsi="Times New Roman" w:cs="Times New Roman"/>
          <w:b/>
          <w:sz w:val="28"/>
          <w:szCs w:val="28"/>
        </w:rPr>
        <w:t>two-</w:t>
      </w:r>
      <w:r w:rsidR="006E3308">
        <w:rPr>
          <w:rFonts w:ascii="Times New Roman" w:hAnsi="Times New Roman" w:cs="Times New Roman"/>
          <w:b/>
          <w:sz w:val="28"/>
          <w:szCs w:val="28"/>
        </w:rPr>
        <w:t>point form</w:t>
      </w:r>
      <w:r w:rsidR="006E3308" w:rsidRPr="00A14574">
        <w:rPr>
          <w:rFonts w:ascii="Times New Roman" w:hAnsi="Times New Roman" w:cs="Times New Roman"/>
          <w:b/>
          <w:sz w:val="28"/>
          <w:szCs w:val="28"/>
        </w:rPr>
        <w:t>:</w:t>
      </w:r>
      <w:r w:rsidR="006E3308" w:rsidRPr="00580296">
        <w:rPr>
          <w:rFonts w:ascii="Times New Roman" w:hAnsi="Times New Roman" w:cs="Times New Roman"/>
          <w:sz w:val="24"/>
          <w:szCs w:val="24"/>
        </w:rPr>
        <w:t xml:space="preserve"> </w:t>
      </w:r>
      <w:r w:rsidR="006E3308" w:rsidRPr="00515213">
        <w:rPr>
          <w:rFonts w:ascii="Times New Roman" w:hAnsi="Times New Roman" w:cs="Times New Roman"/>
          <w:sz w:val="24"/>
          <w:szCs w:val="24"/>
        </w:rPr>
        <w:t xml:space="preserve">Let </w:t>
      </w:r>
      <w:r w:rsidRPr="00515213">
        <w:rPr>
          <w:rFonts w:ascii="Times New Roman" w:hAnsi="Times New Roman" w:cs="Times New Roman"/>
          <w:position w:val="-14"/>
          <w:sz w:val="24"/>
          <w:szCs w:val="24"/>
        </w:rPr>
        <w:object w:dxaOrig="800" w:dyaOrig="400">
          <v:shape id="_x0000_i1052" type="#_x0000_t75" style="width:35.25pt;height:20.25pt" o:ole="">
            <v:imagedata r:id="rId61" o:title=""/>
          </v:shape>
          <o:OLEObject Type="Embed" ProgID="Equation.DSMT4" ShapeID="_x0000_i1052" DrawAspect="Content" ObjectID="_1662515839" r:id="rId62"/>
        </w:object>
      </w:r>
      <w:r w:rsidR="006E3308" w:rsidRPr="00515213">
        <w:rPr>
          <w:rFonts w:ascii="Times New Roman" w:hAnsi="Times New Roman" w:cs="Times New Roman"/>
          <w:sz w:val="24"/>
          <w:szCs w:val="24"/>
        </w:rPr>
        <w:t>be an</w:t>
      </w:r>
      <w:r w:rsidR="00BB0D1C" w:rsidRPr="00515213">
        <w:rPr>
          <w:rFonts w:ascii="Times New Roman" w:hAnsi="Times New Roman" w:cs="Times New Roman"/>
          <w:sz w:val="24"/>
          <w:szCs w:val="24"/>
        </w:rPr>
        <w:t>y</w:t>
      </w:r>
      <w:r w:rsidR="006E3308" w:rsidRPr="00515213">
        <w:rPr>
          <w:rFonts w:ascii="Times New Roman" w:hAnsi="Times New Roman" w:cs="Times New Roman"/>
          <w:sz w:val="24"/>
          <w:szCs w:val="24"/>
        </w:rPr>
        <w:t xml:space="preserve"> point on the line</w:t>
      </w:r>
      <w:r w:rsidR="00BB0D1C" w:rsidRPr="00515213">
        <w:rPr>
          <w:rFonts w:ascii="Times New Roman" w:hAnsi="Times New Roman" w:cs="Times New Roman"/>
          <w:sz w:val="24"/>
          <w:szCs w:val="24"/>
        </w:rPr>
        <w:t xml:space="preserve"> other than </w:t>
      </w:r>
      <w:r w:rsidRPr="00515213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053" type="#_x0000_t75" style="width:39.75pt;height:20.25pt" o:ole="">
            <v:imagedata r:id="rId63" o:title=""/>
          </v:shape>
          <o:OLEObject Type="Embed" ProgID="Equation.DSMT4" ShapeID="_x0000_i1053" DrawAspect="Content" ObjectID="_1662515840" r:id="rId64"/>
        </w:object>
      </w:r>
      <w:r w:rsidR="00BB0D1C" w:rsidRPr="00515213">
        <w:rPr>
          <w:rFonts w:ascii="Times New Roman" w:hAnsi="Times New Roman" w:cs="Times New Roman"/>
          <w:sz w:val="24"/>
          <w:szCs w:val="24"/>
        </w:rPr>
        <w:t xml:space="preserve"> and </w:t>
      </w:r>
      <w:r w:rsidRPr="00515213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54" type="#_x0000_t75" style="width:42.75pt;height:20.25pt" o:ole="">
            <v:imagedata r:id="rId65" o:title=""/>
          </v:shape>
          <o:OLEObject Type="Embed" ProgID="Equation.DSMT4" ShapeID="_x0000_i1054" DrawAspect="Content" ObjectID="_1662515841" r:id="rId66"/>
        </w:object>
      </w:r>
      <w:r w:rsidR="006E3308" w:rsidRPr="00515213">
        <w:rPr>
          <w:rFonts w:ascii="Times New Roman" w:hAnsi="Times New Roman" w:cs="Times New Roman"/>
          <w:sz w:val="24"/>
          <w:szCs w:val="24"/>
        </w:rPr>
        <w:t xml:space="preserve">.  </w:t>
      </w:r>
      <w:r w:rsidR="00BB0D1C" w:rsidRPr="00515213">
        <w:rPr>
          <w:rFonts w:ascii="Times New Roman" w:hAnsi="Times New Roman" w:cs="Times New Roman"/>
          <w:sz w:val="24"/>
          <w:szCs w:val="24"/>
        </w:rPr>
        <w:t>Since AP and AB are on</w:t>
      </w:r>
      <w:r w:rsidR="006E3308" w:rsidRPr="00515213">
        <w:rPr>
          <w:rFonts w:ascii="Times New Roman" w:hAnsi="Times New Roman" w:cs="Times New Roman"/>
          <w:sz w:val="24"/>
          <w:szCs w:val="24"/>
        </w:rPr>
        <w:t xml:space="preserve"> the</w:t>
      </w:r>
      <w:r w:rsidR="00BB0D1C" w:rsidRPr="00515213">
        <w:rPr>
          <w:rFonts w:ascii="Times New Roman" w:hAnsi="Times New Roman" w:cs="Times New Roman"/>
          <w:sz w:val="24"/>
          <w:szCs w:val="24"/>
        </w:rPr>
        <w:t xml:space="preserve"> same line</w:t>
      </w:r>
      <w:r w:rsidR="006E3308" w:rsidRPr="00515213">
        <w:rPr>
          <w:rFonts w:ascii="Times New Roman" w:hAnsi="Times New Roman" w:cs="Times New Roman"/>
          <w:sz w:val="24"/>
          <w:szCs w:val="24"/>
        </w:rPr>
        <w:t xml:space="preserve">, </w:t>
      </w:r>
      <w:r w:rsidR="00BB0D1C" w:rsidRPr="00515213">
        <w:rPr>
          <w:rFonts w:ascii="Times New Roman" w:hAnsi="Times New Roman" w:cs="Times New Roman"/>
          <w:sz w:val="24"/>
          <w:szCs w:val="24"/>
        </w:rPr>
        <w:t xml:space="preserve">so </w:t>
      </w:r>
      <w:r w:rsidR="006E3308" w:rsidRPr="00515213">
        <w:rPr>
          <w:rFonts w:ascii="Times New Roman" w:hAnsi="Times New Roman" w:cs="Times New Roman"/>
          <w:sz w:val="24"/>
          <w:szCs w:val="24"/>
        </w:rPr>
        <w:t xml:space="preserve">the slope of the line </w:t>
      </w:r>
      <w:r w:rsidR="00BB0D1C" w:rsidRPr="00515213">
        <w:rPr>
          <w:rFonts w:ascii="Times New Roman" w:hAnsi="Times New Roman" w:cs="Times New Roman"/>
          <w:sz w:val="24"/>
          <w:szCs w:val="24"/>
        </w:rPr>
        <w:t>segment AP is equal to the slope of the line segment AB.</w:t>
      </w:r>
    </w:p>
    <w:p w:rsidR="006E3308" w:rsidRPr="00515213" w:rsidRDefault="006E3308" w:rsidP="006E330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5213">
        <w:rPr>
          <w:rFonts w:ascii="Times New Roman" w:hAnsi="Times New Roman" w:cs="Times New Roman"/>
          <w:sz w:val="24"/>
          <w:szCs w:val="24"/>
        </w:rPr>
        <w:t xml:space="preserve">    </w:t>
      </w:r>
      <w:r w:rsidR="00BB0D1C" w:rsidRPr="00515213">
        <w:rPr>
          <w:rFonts w:ascii="Times New Roman" w:hAnsi="Times New Roman" w:cs="Times New Roman"/>
          <w:position w:val="-30"/>
          <w:sz w:val="24"/>
          <w:szCs w:val="24"/>
        </w:rPr>
        <w:object w:dxaOrig="1800" w:dyaOrig="680">
          <v:shape id="_x0000_i1055" type="#_x0000_t75" style="width:90pt;height:33.75pt" o:ole="">
            <v:imagedata r:id="rId67" o:title=""/>
          </v:shape>
          <o:OLEObject Type="Embed" ProgID="Equation.DSMT4" ShapeID="_x0000_i1055" DrawAspect="Content" ObjectID="_1662515842" r:id="rId68"/>
        </w:object>
      </w:r>
    </w:p>
    <w:p w:rsidR="006E3308" w:rsidRPr="00515213" w:rsidRDefault="00BB0D1C" w:rsidP="006E330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5213">
        <w:rPr>
          <w:rFonts w:ascii="Times New Roman" w:hAnsi="Times New Roman" w:cs="Times New Roman"/>
          <w:position w:val="-30"/>
          <w:sz w:val="24"/>
          <w:szCs w:val="24"/>
        </w:rPr>
        <w:object w:dxaOrig="2640" w:dyaOrig="680">
          <v:shape id="_x0000_i1056" type="#_x0000_t75" style="width:132pt;height:33.75pt" o:ole="">
            <v:imagedata r:id="rId69" o:title=""/>
          </v:shape>
          <o:OLEObject Type="Embed" ProgID="Equation.DSMT4" ShapeID="_x0000_i1056" DrawAspect="Content" ObjectID="_1662515843" r:id="rId70"/>
        </w:object>
      </w:r>
      <w:r w:rsidR="006E3308" w:rsidRPr="00515213">
        <w:rPr>
          <w:rFonts w:ascii="Times New Roman" w:hAnsi="Times New Roman" w:cs="Times New Roman"/>
          <w:sz w:val="24"/>
          <w:szCs w:val="24"/>
        </w:rPr>
        <w:t>.</w:t>
      </w:r>
      <w:r w:rsidR="00515213" w:rsidRPr="005152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3308" w:rsidRPr="00515213" w:rsidRDefault="006E3308" w:rsidP="006E330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521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A5398" w:rsidRPr="0051521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6E3308" w:rsidRPr="00515213" w:rsidRDefault="00CA5398" w:rsidP="006E33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213">
        <w:rPr>
          <w:rFonts w:ascii="Times New Roman" w:hAnsi="Times New Roman" w:cs="Times New Roman"/>
          <w:sz w:val="24"/>
          <w:szCs w:val="24"/>
        </w:rPr>
        <w:t>This is the equation of the straight line in two-point form.</w:t>
      </w:r>
    </w:p>
    <w:p w:rsidR="0008210F" w:rsidRPr="00263582" w:rsidRDefault="00F01510" w:rsidP="00263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889000</wp:posOffset>
            </wp:positionV>
            <wp:extent cx="2524125" cy="1724025"/>
            <wp:effectExtent l="19050" t="0" r="9525" b="0"/>
            <wp:wrapNone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210F">
        <w:rPr>
          <w:rFonts w:ascii="Times New Roman" w:hAnsi="Times New Roman" w:cs="Times New Roman"/>
          <w:b/>
          <w:sz w:val="28"/>
          <w:szCs w:val="28"/>
        </w:rPr>
        <w:t>S</w:t>
      </w:r>
      <w:r w:rsidR="0008210F" w:rsidRPr="00A14574">
        <w:rPr>
          <w:rFonts w:ascii="Times New Roman" w:hAnsi="Times New Roman" w:cs="Times New Roman"/>
          <w:b/>
          <w:sz w:val="28"/>
          <w:szCs w:val="28"/>
        </w:rPr>
        <w:t>traight line</w:t>
      </w:r>
      <w:r w:rsidR="0008210F">
        <w:rPr>
          <w:rFonts w:ascii="Times New Roman" w:hAnsi="Times New Roman" w:cs="Times New Roman"/>
          <w:b/>
          <w:sz w:val="28"/>
          <w:szCs w:val="28"/>
        </w:rPr>
        <w:t xml:space="preserve"> in slope-intercept form</w:t>
      </w:r>
      <w:r w:rsidR="0008210F" w:rsidRPr="00A14574">
        <w:rPr>
          <w:rFonts w:ascii="Times New Roman" w:hAnsi="Times New Roman" w:cs="Times New Roman"/>
          <w:b/>
          <w:sz w:val="28"/>
          <w:szCs w:val="28"/>
        </w:rPr>
        <w:t>:</w:t>
      </w:r>
      <w:r w:rsidR="0008210F" w:rsidRPr="00A145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210F" w:rsidRPr="00263582">
        <w:rPr>
          <w:rFonts w:ascii="Times New Roman" w:hAnsi="Times New Roman" w:cs="Times New Roman"/>
          <w:sz w:val="24"/>
          <w:szCs w:val="24"/>
        </w:rPr>
        <w:t xml:space="preserve">Suppose </w:t>
      </w:r>
      <w:r w:rsidR="00605CCE" w:rsidRPr="00263582">
        <w:rPr>
          <w:rFonts w:ascii="Times New Roman" w:hAnsi="Times New Roman" w:cs="Times New Roman"/>
          <w:sz w:val="24"/>
          <w:szCs w:val="24"/>
        </w:rPr>
        <w:t>a line L with</w:t>
      </w:r>
      <w:r w:rsidR="0008210F" w:rsidRPr="00263582">
        <w:rPr>
          <w:rFonts w:ascii="Times New Roman" w:hAnsi="Times New Roman" w:cs="Times New Roman"/>
          <w:sz w:val="24"/>
          <w:szCs w:val="24"/>
        </w:rPr>
        <w:t xml:space="preserve"> slop</w:t>
      </w:r>
      <w:r w:rsidR="00605CCE" w:rsidRPr="00263582">
        <w:rPr>
          <w:rFonts w:ascii="Times New Roman" w:hAnsi="Times New Roman" w:cs="Times New Roman"/>
          <w:sz w:val="24"/>
          <w:szCs w:val="24"/>
        </w:rPr>
        <w:t>e</w:t>
      </w:r>
      <w:r w:rsidR="0008210F" w:rsidRPr="00263582">
        <w:rPr>
          <w:rFonts w:ascii="Times New Roman" w:hAnsi="Times New Roman" w:cs="Times New Roman"/>
          <w:sz w:val="24"/>
          <w:szCs w:val="24"/>
        </w:rPr>
        <w:t xml:space="preserve"> </w:t>
      </w:r>
      <w:r w:rsidR="0008210F" w:rsidRPr="00263582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57" type="#_x0000_t75" style="width:11.25pt;height:11.25pt" o:ole="">
            <v:imagedata r:id="rId48" o:title=""/>
          </v:shape>
          <o:OLEObject Type="Embed" ProgID="Equation.DSMT4" ShapeID="_x0000_i1057" DrawAspect="Content" ObjectID="_1662515844" r:id="rId72"/>
        </w:object>
      </w:r>
      <w:r w:rsidR="00605CCE" w:rsidRPr="00263582">
        <w:rPr>
          <w:rFonts w:ascii="Times New Roman" w:hAnsi="Times New Roman" w:cs="Times New Roman"/>
          <w:sz w:val="24"/>
          <w:szCs w:val="24"/>
        </w:rPr>
        <w:t xml:space="preserve"> cuts the axis at a distance </w:t>
      </w:r>
      <w:r>
        <w:rPr>
          <w:rFonts w:ascii="Times New Roman" w:hAnsi="Times New Roman" w:cs="Times New Roman"/>
          <w:sz w:val="24"/>
          <w:szCs w:val="24"/>
        </w:rPr>
        <w:t>b</w:t>
      </w:r>
      <w:r w:rsidR="00605CCE" w:rsidRPr="00263582">
        <w:rPr>
          <w:rFonts w:ascii="Times New Roman" w:hAnsi="Times New Roman" w:cs="Times New Roman"/>
          <w:sz w:val="24"/>
          <w:szCs w:val="24"/>
        </w:rPr>
        <w:t xml:space="preserve"> from the origin</w:t>
      </w:r>
      <w:r w:rsidR="0008210F" w:rsidRPr="00263582">
        <w:rPr>
          <w:rFonts w:ascii="Times New Roman" w:hAnsi="Times New Roman" w:cs="Times New Roman"/>
          <w:sz w:val="24"/>
          <w:szCs w:val="24"/>
        </w:rPr>
        <w:t>.</w:t>
      </w:r>
      <w:r w:rsidR="00605CCE" w:rsidRPr="00263582">
        <w:rPr>
          <w:rFonts w:ascii="Times New Roman" w:hAnsi="Times New Roman" w:cs="Times New Roman"/>
          <w:sz w:val="24"/>
          <w:szCs w:val="24"/>
        </w:rPr>
        <w:t xml:space="preserve"> The distance </w:t>
      </w:r>
      <w:r>
        <w:rPr>
          <w:rFonts w:ascii="Times New Roman" w:hAnsi="Times New Roman" w:cs="Times New Roman"/>
          <w:sz w:val="24"/>
          <w:szCs w:val="24"/>
        </w:rPr>
        <w:t>b</w:t>
      </w:r>
      <w:r w:rsidR="00605CCE" w:rsidRPr="00263582">
        <w:rPr>
          <w:rFonts w:ascii="Times New Roman" w:hAnsi="Times New Roman" w:cs="Times New Roman"/>
          <w:sz w:val="24"/>
          <w:szCs w:val="24"/>
        </w:rPr>
        <w:t xml:space="preserve"> is called the y-intercept of the line L. Obviously, the coordinate of the point where the line meet the y-axis is </w:t>
      </w:r>
      <w:r w:rsidRPr="00263582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58" type="#_x0000_t75" style="width:25.5pt;height:20.25pt" o:ole="">
            <v:imagedata r:id="rId73" o:title=""/>
          </v:shape>
          <o:OLEObject Type="Embed" ProgID="Equation.DSMT4" ShapeID="_x0000_i1058" DrawAspect="Content" ObjectID="_1662515845" r:id="rId74"/>
        </w:object>
      </w:r>
      <w:r w:rsidR="00605CCE" w:rsidRPr="00263582">
        <w:rPr>
          <w:rFonts w:ascii="Times New Roman" w:hAnsi="Times New Roman" w:cs="Times New Roman"/>
          <w:sz w:val="24"/>
          <w:szCs w:val="24"/>
        </w:rPr>
        <w:t xml:space="preserve">. Thus, the line L has slope m and passes through a fixed point </w:t>
      </w:r>
      <w:r w:rsidRPr="00263582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59" type="#_x0000_t75" style="width:25.5pt;height:20.25pt" o:ole="">
            <v:imagedata r:id="rId75" o:title=""/>
          </v:shape>
          <o:OLEObject Type="Embed" ProgID="Equation.DSMT4" ShapeID="_x0000_i1059" DrawAspect="Content" ObjectID="_1662515846" r:id="rId76"/>
        </w:object>
      </w:r>
      <w:r w:rsidR="00605CCE" w:rsidRPr="00263582">
        <w:rPr>
          <w:rFonts w:ascii="Times New Roman" w:hAnsi="Times New Roman" w:cs="Times New Roman"/>
          <w:sz w:val="24"/>
          <w:szCs w:val="24"/>
        </w:rPr>
        <w:t>. Therefore, by the point- slope form, the equation of the</w:t>
      </w:r>
      <w:r w:rsidR="00263582" w:rsidRPr="00263582">
        <w:rPr>
          <w:rFonts w:ascii="Times New Roman" w:hAnsi="Times New Roman" w:cs="Times New Roman"/>
          <w:sz w:val="24"/>
          <w:szCs w:val="24"/>
        </w:rPr>
        <w:t xml:space="preserve"> line L is,</w:t>
      </w:r>
      <w:r w:rsidR="00605CCE" w:rsidRPr="00263582">
        <w:rPr>
          <w:rFonts w:ascii="Times New Roman" w:hAnsi="Times New Roman" w:cs="Times New Roman"/>
          <w:sz w:val="24"/>
          <w:szCs w:val="24"/>
        </w:rPr>
        <w:t xml:space="preserve"> </w:t>
      </w:r>
      <w:r w:rsidR="0008210F" w:rsidRPr="002635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510" w:rsidRDefault="00F01510" w:rsidP="0008210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01510" w:rsidRDefault="00F01510" w:rsidP="0008210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210F" w:rsidRPr="00263582" w:rsidRDefault="00F01510" w:rsidP="0008210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8210F" w:rsidRPr="00263582">
        <w:rPr>
          <w:rFonts w:ascii="Times New Roman" w:hAnsi="Times New Roman" w:cs="Times New Roman"/>
          <w:sz w:val="24"/>
          <w:szCs w:val="24"/>
        </w:rPr>
        <w:t xml:space="preserve"> </w:t>
      </w:r>
      <w:r w:rsidRPr="00263582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60" type="#_x0000_t75" style="width:50.25pt;height:30.75pt" o:ole="">
            <v:imagedata r:id="rId77" o:title=""/>
          </v:shape>
          <o:OLEObject Type="Embed" ProgID="Equation.DSMT4" ShapeID="_x0000_i1060" DrawAspect="Content" ObjectID="_1662515847" r:id="rId78"/>
        </w:object>
      </w:r>
    </w:p>
    <w:p w:rsidR="0008210F" w:rsidRPr="00263582" w:rsidRDefault="00F01510" w:rsidP="0026358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3582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061" type="#_x0000_t75" style="width:66pt;height:15.75pt" o:ole="">
            <v:imagedata r:id="rId79" o:title=""/>
          </v:shape>
          <o:OLEObject Type="Embed" ProgID="Equation.DSMT4" ShapeID="_x0000_i1061" DrawAspect="Content" ObjectID="_1662515848" r:id="rId80"/>
        </w:object>
      </w:r>
      <w:r w:rsidR="0008210F" w:rsidRPr="00263582">
        <w:rPr>
          <w:rFonts w:ascii="Times New Roman" w:hAnsi="Times New Roman" w:cs="Times New Roman"/>
          <w:sz w:val="24"/>
          <w:szCs w:val="24"/>
        </w:rPr>
        <w:t>.</w:t>
      </w:r>
    </w:p>
    <w:p w:rsidR="00F01510" w:rsidRDefault="00F01510" w:rsidP="00082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01510" w:rsidRDefault="00F01510" w:rsidP="00082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01510" w:rsidRDefault="00F01510" w:rsidP="00082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210F" w:rsidRPr="00263582" w:rsidRDefault="0008210F" w:rsidP="00082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3582">
        <w:rPr>
          <w:rFonts w:ascii="Times New Roman" w:hAnsi="Times New Roman" w:cs="Times New Roman"/>
          <w:sz w:val="24"/>
          <w:szCs w:val="24"/>
        </w:rPr>
        <w:t>This is the equation of the straight lin</w:t>
      </w:r>
      <w:r w:rsidR="00263582" w:rsidRPr="00263582">
        <w:rPr>
          <w:rFonts w:ascii="Times New Roman" w:hAnsi="Times New Roman" w:cs="Times New Roman"/>
          <w:sz w:val="24"/>
          <w:szCs w:val="24"/>
        </w:rPr>
        <w:t xml:space="preserve">e in </w:t>
      </w:r>
      <w:r w:rsidRPr="00263582">
        <w:rPr>
          <w:rFonts w:ascii="Times New Roman" w:hAnsi="Times New Roman" w:cs="Times New Roman"/>
          <w:sz w:val="24"/>
          <w:szCs w:val="24"/>
        </w:rPr>
        <w:t>slope</w:t>
      </w:r>
      <w:r w:rsidR="00263582" w:rsidRPr="00263582">
        <w:rPr>
          <w:rFonts w:ascii="Times New Roman" w:hAnsi="Times New Roman" w:cs="Times New Roman"/>
          <w:sz w:val="24"/>
          <w:szCs w:val="24"/>
        </w:rPr>
        <w:t>-intercept</w:t>
      </w:r>
      <w:r w:rsidRPr="00263582"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8C450E" w:rsidRPr="008439D9" w:rsidRDefault="00133D34" w:rsidP="008C45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561975</wp:posOffset>
            </wp:positionV>
            <wp:extent cx="2257425" cy="1733550"/>
            <wp:effectExtent l="19050" t="0" r="9525" b="0"/>
            <wp:wrapNone/>
            <wp:docPr id="704" name="Picture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450E">
        <w:rPr>
          <w:rFonts w:ascii="Times New Roman" w:hAnsi="Times New Roman" w:cs="Times New Roman"/>
          <w:b/>
          <w:sz w:val="28"/>
          <w:szCs w:val="28"/>
        </w:rPr>
        <w:t>S</w:t>
      </w:r>
      <w:r w:rsidR="008C450E" w:rsidRPr="00A14574">
        <w:rPr>
          <w:rFonts w:ascii="Times New Roman" w:hAnsi="Times New Roman" w:cs="Times New Roman"/>
          <w:b/>
          <w:sz w:val="28"/>
          <w:szCs w:val="28"/>
        </w:rPr>
        <w:t>traight line</w:t>
      </w:r>
      <w:r w:rsidR="008C450E">
        <w:rPr>
          <w:rFonts w:ascii="Times New Roman" w:hAnsi="Times New Roman" w:cs="Times New Roman"/>
          <w:b/>
          <w:sz w:val="28"/>
          <w:szCs w:val="28"/>
        </w:rPr>
        <w:t xml:space="preserve"> in intercept form</w:t>
      </w:r>
      <w:r w:rsidR="008C450E" w:rsidRPr="00A14574">
        <w:rPr>
          <w:rFonts w:ascii="Times New Roman" w:hAnsi="Times New Roman" w:cs="Times New Roman"/>
          <w:b/>
          <w:sz w:val="28"/>
          <w:szCs w:val="28"/>
        </w:rPr>
        <w:t>:</w:t>
      </w:r>
      <w:r w:rsidR="008C450E" w:rsidRPr="00A145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450E" w:rsidRPr="008439D9">
        <w:rPr>
          <w:rFonts w:ascii="Times New Roman" w:hAnsi="Times New Roman" w:cs="Times New Roman"/>
          <w:sz w:val="24"/>
          <w:szCs w:val="24"/>
        </w:rPr>
        <w:t xml:space="preserve">Let, the x-intercept of the line is a and the y-intercept of the line is b. So, the line cuts the x-axis at </w:t>
      </w:r>
      <w:r w:rsidRPr="008439D9">
        <w:rPr>
          <w:rFonts w:ascii="Times New Roman" w:hAnsi="Times New Roman" w:cs="Times New Roman"/>
          <w:position w:val="-14"/>
          <w:sz w:val="24"/>
          <w:szCs w:val="24"/>
        </w:rPr>
        <w:object w:dxaOrig="780" w:dyaOrig="400">
          <v:shape id="_x0000_i1062" type="#_x0000_t75" style="width:33.75pt;height:20.25pt" o:ole="">
            <v:imagedata r:id="rId82" o:title=""/>
          </v:shape>
          <o:OLEObject Type="Embed" ProgID="Equation.DSMT4" ShapeID="_x0000_i1062" DrawAspect="Content" ObjectID="_1662515849" r:id="rId83"/>
        </w:object>
      </w:r>
      <w:r w:rsidR="008C450E" w:rsidRPr="008439D9">
        <w:rPr>
          <w:rFonts w:ascii="Times New Roman" w:hAnsi="Times New Roman" w:cs="Times New Roman"/>
          <w:sz w:val="24"/>
          <w:szCs w:val="24"/>
        </w:rPr>
        <w:t xml:space="preserve"> and the y-axis at </w:t>
      </w:r>
      <w:r w:rsidRPr="008439D9">
        <w:rPr>
          <w:rFonts w:ascii="Times New Roman" w:hAnsi="Times New Roman" w:cs="Times New Roman"/>
          <w:position w:val="-14"/>
          <w:sz w:val="24"/>
          <w:szCs w:val="24"/>
        </w:rPr>
        <w:object w:dxaOrig="760" w:dyaOrig="400">
          <v:shape id="_x0000_i1063" type="#_x0000_t75" style="width:33pt;height:20.25pt" o:ole="">
            <v:imagedata r:id="rId84" o:title=""/>
          </v:shape>
          <o:OLEObject Type="Embed" ProgID="Equation.DSMT4" ShapeID="_x0000_i1063" DrawAspect="Content" ObjectID="_1662515850" r:id="rId85"/>
        </w:object>
      </w:r>
      <w:r w:rsidR="008C450E" w:rsidRPr="008439D9">
        <w:rPr>
          <w:rFonts w:ascii="Times New Roman" w:hAnsi="Times New Roman" w:cs="Times New Roman"/>
          <w:sz w:val="24"/>
          <w:szCs w:val="24"/>
        </w:rPr>
        <w:t xml:space="preserve">. Therefore, the equation of the line passing through </w:t>
      </w:r>
      <w:r w:rsidRPr="008439D9">
        <w:rPr>
          <w:rFonts w:ascii="Times New Roman" w:hAnsi="Times New Roman" w:cs="Times New Roman"/>
          <w:position w:val="-14"/>
          <w:sz w:val="24"/>
          <w:szCs w:val="24"/>
        </w:rPr>
        <w:object w:dxaOrig="780" w:dyaOrig="400">
          <v:shape id="_x0000_i1064" type="#_x0000_t75" style="width:33.75pt;height:20.25pt" o:ole="">
            <v:imagedata r:id="rId82" o:title=""/>
          </v:shape>
          <o:OLEObject Type="Embed" ProgID="Equation.DSMT4" ShapeID="_x0000_i1064" DrawAspect="Content" ObjectID="_1662515851" r:id="rId86"/>
        </w:object>
      </w:r>
      <w:r w:rsidR="008C450E" w:rsidRPr="008439D9">
        <w:rPr>
          <w:rFonts w:ascii="Times New Roman" w:hAnsi="Times New Roman" w:cs="Times New Roman"/>
          <w:sz w:val="24"/>
          <w:szCs w:val="24"/>
        </w:rPr>
        <w:t xml:space="preserve"> and  </w:t>
      </w:r>
      <w:r w:rsidRPr="008439D9">
        <w:rPr>
          <w:rFonts w:ascii="Times New Roman" w:hAnsi="Times New Roman" w:cs="Times New Roman"/>
          <w:position w:val="-14"/>
          <w:sz w:val="24"/>
          <w:szCs w:val="24"/>
        </w:rPr>
        <w:object w:dxaOrig="760" w:dyaOrig="400">
          <v:shape id="_x0000_i1065" type="#_x0000_t75" style="width:33pt;height:20.25pt" o:ole="">
            <v:imagedata r:id="rId84" o:title=""/>
          </v:shape>
          <o:OLEObject Type="Embed" ProgID="Equation.DSMT4" ShapeID="_x0000_i1065" DrawAspect="Content" ObjectID="_1662515852" r:id="rId87"/>
        </w:object>
      </w:r>
      <w:r w:rsidR="008C450E" w:rsidRPr="008439D9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="008C450E" w:rsidRPr="008439D9">
        <w:rPr>
          <w:rFonts w:ascii="Times New Roman" w:hAnsi="Times New Roman" w:cs="Times New Roman"/>
          <w:sz w:val="24"/>
          <w:szCs w:val="24"/>
        </w:rPr>
        <w:t xml:space="preserve">is,  </w:t>
      </w:r>
    </w:p>
    <w:p w:rsidR="008C450E" w:rsidRPr="008439D9" w:rsidRDefault="008C450E" w:rsidP="008C450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C450E" w:rsidRPr="008439D9" w:rsidRDefault="008C450E" w:rsidP="008C450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39D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450E" w:rsidRPr="008439D9" w:rsidRDefault="008C450E" w:rsidP="008C450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39D9">
        <w:rPr>
          <w:rFonts w:ascii="Times New Roman" w:hAnsi="Times New Roman" w:cs="Times New Roman"/>
          <w:sz w:val="24"/>
          <w:szCs w:val="24"/>
        </w:rPr>
        <w:t xml:space="preserve">   </w:t>
      </w:r>
      <w:r w:rsidRPr="008439D9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066" type="#_x0000_t75" style="width:66pt;height:30.75pt" o:ole="">
            <v:imagedata r:id="rId88" o:title=""/>
          </v:shape>
          <o:OLEObject Type="Embed" ProgID="Equation.DSMT4" ShapeID="_x0000_i1066" DrawAspect="Content" ObjectID="_1662515853" r:id="rId89"/>
        </w:object>
      </w:r>
    </w:p>
    <w:p w:rsidR="008C450E" w:rsidRPr="008439D9" w:rsidRDefault="008C450E" w:rsidP="008C450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39D9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067" type="#_x0000_t75" style="width:57.75pt;height:30.75pt" o:ole="">
            <v:imagedata r:id="rId90" o:title=""/>
          </v:shape>
          <o:OLEObject Type="Embed" ProgID="Equation.DSMT4" ShapeID="_x0000_i1067" DrawAspect="Content" ObjectID="_1662515854" r:id="rId91"/>
        </w:object>
      </w:r>
      <w:r w:rsidRPr="008439D9">
        <w:rPr>
          <w:rFonts w:ascii="Times New Roman" w:hAnsi="Times New Roman" w:cs="Times New Roman"/>
          <w:sz w:val="24"/>
          <w:szCs w:val="24"/>
        </w:rPr>
        <w:t>.</w:t>
      </w:r>
    </w:p>
    <w:p w:rsidR="008C450E" w:rsidRPr="008439D9" w:rsidRDefault="008C450E" w:rsidP="008C45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450E" w:rsidRPr="008439D9" w:rsidRDefault="008C450E" w:rsidP="008C45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450E" w:rsidRDefault="008C450E" w:rsidP="008C45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39D9">
        <w:rPr>
          <w:rFonts w:ascii="Times New Roman" w:hAnsi="Times New Roman" w:cs="Times New Roman"/>
          <w:sz w:val="24"/>
          <w:szCs w:val="24"/>
        </w:rPr>
        <w:t>This is the equatio</w:t>
      </w:r>
      <w:r w:rsidR="008439D9" w:rsidRPr="008439D9">
        <w:rPr>
          <w:rFonts w:ascii="Times New Roman" w:hAnsi="Times New Roman" w:cs="Times New Roman"/>
          <w:sz w:val="24"/>
          <w:szCs w:val="24"/>
        </w:rPr>
        <w:t xml:space="preserve">n of the straight line in </w:t>
      </w:r>
      <w:r w:rsidRPr="008439D9">
        <w:rPr>
          <w:rFonts w:ascii="Times New Roman" w:hAnsi="Times New Roman" w:cs="Times New Roman"/>
          <w:sz w:val="24"/>
          <w:szCs w:val="24"/>
        </w:rPr>
        <w:t>intercept form.</w:t>
      </w:r>
    </w:p>
    <w:p w:rsidR="00276AA5" w:rsidRDefault="00276AA5" w:rsidP="008C45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6AA5" w:rsidRPr="00210B21" w:rsidRDefault="00276AA5" w:rsidP="00210B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A14574">
        <w:rPr>
          <w:rFonts w:ascii="Times New Roman" w:hAnsi="Times New Roman" w:cs="Times New Roman"/>
          <w:b/>
          <w:sz w:val="28"/>
          <w:szCs w:val="28"/>
        </w:rPr>
        <w:t>traight line</w:t>
      </w:r>
      <w:r>
        <w:rPr>
          <w:rFonts w:ascii="Times New Roman" w:hAnsi="Times New Roman" w:cs="Times New Roman"/>
          <w:b/>
          <w:sz w:val="28"/>
          <w:szCs w:val="28"/>
        </w:rPr>
        <w:t xml:space="preserve"> in normal form</w:t>
      </w:r>
      <w:r w:rsidRPr="00A14574">
        <w:rPr>
          <w:rFonts w:ascii="Times New Roman" w:hAnsi="Times New Roman" w:cs="Times New Roman"/>
          <w:b/>
          <w:sz w:val="28"/>
          <w:szCs w:val="28"/>
        </w:rPr>
        <w:t>:</w:t>
      </w:r>
      <w:r w:rsidRPr="00A145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0B21">
        <w:rPr>
          <w:rFonts w:ascii="Times New Roman" w:hAnsi="Times New Roman" w:cs="Times New Roman"/>
          <w:sz w:val="24"/>
          <w:szCs w:val="24"/>
        </w:rPr>
        <w:t>Let, the straight line cut the x-axis at A and the y-axis at B. Then the equation of the line in the intercept form is,</w:t>
      </w:r>
    </w:p>
    <w:p w:rsidR="00276AA5" w:rsidRPr="00210B21" w:rsidRDefault="00276AA5" w:rsidP="006F356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0B21">
        <w:rPr>
          <w:rFonts w:ascii="Times New Roman" w:hAnsi="Times New Roman" w:cs="Times New Roman"/>
          <w:sz w:val="24"/>
          <w:szCs w:val="24"/>
        </w:rPr>
        <w:t xml:space="preserve">   </w:t>
      </w:r>
      <w:r w:rsidR="006F3564" w:rsidRPr="00210B21">
        <w:rPr>
          <w:rFonts w:ascii="Times New Roman" w:hAnsi="Times New Roman" w:cs="Times New Roman"/>
          <w:position w:val="-24"/>
          <w:sz w:val="24"/>
          <w:szCs w:val="24"/>
        </w:rPr>
        <w:object w:dxaOrig="2140" w:dyaOrig="620">
          <v:shape id="_x0000_i1068" type="#_x0000_t75" style="width:107.25pt;height:30.75pt" o:ole="">
            <v:imagedata r:id="rId92" o:title=""/>
          </v:shape>
          <o:OLEObject Type="Embed" ProgID="Equation.DSMT4" ShapeID="_x0000_i1068" DrawAspect="Content" ObjectID="_1662515855" r:id="rId93"/>
        </w:object>
      </w:r>
    </w:p>
    <w:p w:rsidR="006F3564" w:rsidRPr="00210B21" w:rsidRDefault="006F3564" w:rsidP="006F3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0B21">
        <w:rPr>
          <w:rFonts w:ascii="Times New Roman" w:hAnsi="Times New Roman" w:cs="Times New Roman"/>
          <w:sz w:val="24"/>
          <w:szCs w:val="24"/>
        </w:rPr>
        <w:t xml:space="preserve">Let p be the length of the perpendicular OD from the origin </w:t>
      </w:r>
      <w:r w:rsidRPr="00210B21">
        <w:rPr>
          <w:rFonts w:ascii="Times New Roman" w:hAnsi="Times New Roman" w:cs="Times New Roman"/>
          <w:position w:val="-14"/>
          <w:sz w:val="24"/>
          <w:szCs w:val="24"/>
        </w:rPr>
        <w:object w:dxaOrig="780" w:dyaOrig="400">
          <v:shape id="_x0000_i1069" type="#_x0000_t75" style="width:39pt;height:20.25pt" o:ole="">
            <v:imagedata r:id="rId94" o:title=""/>
          </v:shape>
          <o:OLEObject Type="Embed" ProgID="Equation.DSMT4" ShapeID="_x0000_i1069" DrawAspect="Content" ObjectID="_1662515856" r:id="rId95"/>
        </w:object>
      </w:r>
      <w:r w:rsidRPr="00210B21">
        <w:rPr>
          <w:rFonts w:ascii="Times New Roman" w:hAnsi="Times New Roman" w:cs="Times New Roman"/>
          <w:sz w:val="24"/>
          <w:szCs w:val="24"/>
        </w:rPr>
        <w:t xml:space="preserve"> on the line (1) and let </w:t>
      </w:r>
      <w:r w:rsidRPr="00210B21">
        <w:rPr>
          <w:rFonts w:ascii="Times New Roman" w:hAnsi="Times New Roman" w:cs="Times New Roman"/>
          <w:position w:val="-6"/>
          <w:sz w:val="24"/>
          <w:szCs w:val="24"/>
        </w:rPr>
        <w:object w:dxaOrig="1160" w:dyaOrig="279">
          <v:shape id="_x0000_i1070" type="#_x0000_t75" style="width:57.75pt;height:14.25pt" o:ole="">
            <v:imagedata r:id="rId96" o:title=""/>
          </v:shape>
          <o:OLEObject Type="Embed" ProgID="Equation.DSMT4" ShapeID="_x0000_i1070" DrawAspect="Content" ObjectID="_1662515857" r:id="rId97"/>
        </w:object>
      </w:r>
      <w:r w:rsidRPr="00210B21">
        <w:rPr>
          <w:rFonts w:ascii="Times New Roman" w:hAnsi="Times New Roman" w:cs="Times New Roman"/>
          <w:sz w:val="24"/>
          <w:szCs w:val="24"/>
        </w:rPr>
        <w:t>.</w:t>
      </w:r>
    </w:p>
    <w:p w:rsidR="006F3564" w:rsidRPr="00210B21" w:rsidRDefault="002679E8" w:rsidP="006F356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-76200</wp:posOffset>
            </wp:positionV>
            <wp:extent cx="2495550" cy="2295525"/>
            <wp:effectExtent l="19050" t="0" r="0" b="0"/>
            <wp:wrapNone/>
            <wp:docPr id="791" name="Picture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3564" w:rsidRPr="00210B21">
        <w:rPr>
          <w:rFonts w:ascii="Times New Roman" w:hAnsi="Times New Roman" w:cs="Times New Roman"/>
          <w:position w:val="-10"/>
          <w:sz w:val="24"/>
          <w:szCs w:val="24"/>
        </w:rPr>
        <w:object w:dxaOrig="1960" w:dyaOrig="360">
          <v:shape id="_x0000_i1071" type="#_x0000_t75" style="width:98.25pt;height:18pt" o:ole="">
            <v:imagedata r:id="rId99" o:title=""/>
          </v:shape>
          <o:OLEObject Type="Embed" ProgID="Equation.DSMT4" ShapeID="_x0000_i1071" DrawAspect="Content" ObjectID="_1662515858" r:id="rId100"/>
        </w:object>
      </w:r>
      <w:r w:rsidR="006F3564" w:rsidRPr="00210B21">
        <w:rPr>
          <w:rFonts w:ascii="Times New Roman" w:hAnsi="Times New Roman" w:cs="Times New Roman"/>
          <w:sz w:val="24"/>
          <w:szCs w:val="24"/>
        </w:rPr>
        <w:t>.</w:t>
      </w:r>
    </w:p>
    <w:p w:rsidR="006F3564" w:rsidRPr="00210B21" w:rsidRDefault="006F3564" w:rsidP="006F3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0B21">
        <w:rPr>
          <w:rFonts w:ascii="Times New Roman" w:hAnsi="Times New Roman" w:cs="Times New Roman"/>
          <w:sz w:val="24"/>
          <w:szCs w:val="24"/>
        </w:rPr>
        <w:t xml:space="preserve">Then from the right </w:t>
      </w:r>
      <w:r w:rsidR="002659A6" w:rsidRPr="00210B21">
        <w:rPr>
          <w:rFonts w:ascii="Times New Roman" w:hAnsi="Times New Roman" w:cs="Times New Roman"/>
          <w:sz w:val="24"/>
          <w:szCs w:val="24"/>
        </w:rPr>
        <w:t>angled</w:t>
      </w:r>
      <w:r w:rsidRPr="00210B21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072" type="#_x0000_t75" style="width:36pt;height:14.25pt" o:ole="">
            <v:imagedata r:id="rId101" o:title=""/>
          </v:shape>
          <o:OLEObject Type="Embed" ProgID="Equation.DSMT4" ShapeID="_x0000_i1072" DrawAspect="Content" ObjectID="_1662515859" r:id="rId102"/>
        </w:object>
      </w:r>
      <w:r w:rsidRPr="00210B21">
        <w:rPr>
          <w:rFonts w:ascii="Times New Roman" w:hAnsi="Times New Roman" w:cs="Times New Roman"/>
          <w:sz w:val="24"/>
          <w:szCs w:val="24"/>
        </w:rPr>
        <w:t>, we have</w:t>
      </w:r>
    </w:p>
    <w:p w:rsidR="006F3564" w:rsidRPr="00210B21" w:rsidRDefault="00210B21" w:rsidP="006F356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0B21">
        <w:rPr>
          <w:rFonts w:ascii="Times New Roman" w:hAnsi="Times New Roman" w:cs="Times New Roman"/>
          <w:position w:val="-24"/>
          <w:sz w:val="24"/>
          <w:szCs w:val="24"/>
        </w:rPr>
        <w:object w:dxaOrig="2640" w:dyaOrig="620">
          <v:shape id="_x0000_i1073" type="#_x0000_t75" style="width:132pt;height:30.75pt" o:ole="">
            <v:imagedata r:id="rId103" o:title=""/>
          </v:shape>
          <o:OLEObject Type="Embed" ProgID="Equation.DSMT4" ShapeID="_x0000_i1073" DrawAspect="Content" ObjectID="_1662515860" r:id="rId104"/>
        </w:object>
      </w:r>
    </w:p>
    <w:p w:rsidR="00210B21" w:rsidRPr="00210B21" w:rsidRDefault="00210B21" w:rsidP="00210B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0B21">
        <w:rPr>
          <w:rFonts w:ascii="Times New Roman" w:hAnsi="Times New Roman" w:cs="Times New Roman"/>
          <w:sz w:val="24"/>
          <w:szCs w:val="24"/>
        </w:rPr>
        <w:t xml:space="preserve">and </w:t>
      </w:r>
      <w:r w:rsidRPr="00210B21">
        <w:rPr>
          <w:rFonts w:ascii="Times New Roman" w:hAnsi="Times New Roman" w:cs="Times New Roman"/>
          <w:sz w:val="24"/>
          <w:szCs w:val="24"/>
        </w:rPr>
        <w:tab/>
      </w:r>
      <w:r w:rsidRPr="00210B21">
        <w:rPr>
          <w:rFonts w:ascii="Times New Roman" w:hAnsi="Times New Roman" w:cs="Times New Roman"/>
          <w:position w:val="-24"/>
          <w:sz w:val="24"/>
          <w:szCs w:val="24"/>
        </w:rPr>
        <w:object w:dxaOrig="3340" w:dyaOrig="620">
          <v:shape id="_x0000_i1074" type="#_x0000_t75" style="width:167.25pt;height:30.75pt" o:ole="">
            <v:imagedata r:id="rId105" o:title=""/>
          </v:shape>
          <o:OLEObject Type="Embed" ProgID="Equation.DSMT4" ShapeID="_x0000_i1074" DrawAspect="Content" ObjectID="_1662515861" r:id="rId106"/>
        </w:object>
      </w:r>
      <w:r w:rsidRPr="00210B21">
        <w:rPr>
          <w:rFonts w:ascii="Times New Roman" w:hAnsi="Times New Roman" w:cs="Times New Roman"/>
          <w:sz w:val="24"/>
          <w:szCs w:val="24"/>
        </w:rPr>
        <w:t>.</w:t>
      </w:r>
    </w:p>
    <w:p w:rsidR="00210B21" w:rsidRPr="00210B21" w:rsidRDefault="00210B21" w:rsidP="00210B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0B21">
        <w:rPr>
          <w:rFonts w:ascii="Times New Roman" w:hAnsi="Times New Roman" w:cs="Times New Roman"/>
          <w:sz w:val="24"/>
          <w:szCs w:val="24"/>
        </w:rPr>
        <w:t>So from (1), the required equation of the line is</w:t>
      </w:r>
    </w:p>
    <w:p w:rsidR="00210B21" w:rsidRPr="00210B21" w:rsidRDefault="00210B21" w:rsidP="00210B2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0B21">
        <w:rPr>
          <w:rFonts w:ascii="Times New Roman" w:hAnsi="Times New Roman" w:cs="Times New Roman"/>
          <w:sz w:val="24"/>
          <w:szCs w:val="24"/>
        </w:rPr>
        <w:t xml:space="preserve">     </w:t>
      </w:r>
      <w:r w:rsidRPr="00210B21">
        <w:rPr>
          <w:rFonts w:ascii="Times New Roman" w:hAnsi="Times New Roman" w:cs="Times New Roman"/>
          <w:position w:val="-54"/>
          <w:sz w:val="24"/>
          <w:szCs w:val="24"/>
        </w:rPr>
        <w:object w:dxaOrig="1740" w:dyaOrig="920">
          <v:shape id="_x0000_i1075" type="#_x0000_t75" style="width:87pt;height:45.75pt" o:ole="">
            <v:imagedata r:id="rId107" o:title=""/>
          </v:shape>
          <o:OLEObject Type="Embed" ProgID="Equation.DSMT4" ShapeID="_x0000_i1075" DrawAspect="Content" ObjectID="_1662515862" r:id="rId108"/>
        </w:object>
      </w:r>
    </w:p>
    <w:p w:rsidR="00276AA5" w:rsidRPr="00210B21" w:rsidRDefault="00210B21" w:rsidP="00210B2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0B21">
        <w:rPr>
          <w:rFonts w:ascii="Times New Roman" w:hAnsi="Times New Roman" w:cs="Times New Roman"/>
          <w:position w:val="-10"/>
          <w:sz w:val="24"/>
          <w:szCs w:val="24"/>
        </w:rPr>
        <w:object w:dxaOrig="2260" w:dyaOrig="320">
          <v:shape id="_x0000_i1076" type="#_x0000_t75" style="width:113.25pt;height:15.75pt" o:ole="">
            <v:imagedata r:id="rId109" o:title=""/>
          </v:shape>
          <o:OLEObject Type="Embed" ProgID="Equation.DSMT4" ShapeID="_x0000_i1076" DrawAspect="Content" ObjectID="_1662515863" r:id="rId110"/>
        </w:object>
      </w:r>
      <w:r w:rsidRPr="00210B21">
        <w:rPr>
          <w:rFonts w:ascii="Times New Roman" w:hAnsi="Times New Roman" w:cs="Times New Roman"/>
          <w:sz w:val="24"/>
          <w:szCs w:val="24"/>
        </w:rPr>
        <w:t>.</w:t>
      </w:r>
    </w:p>
    <w:p w:rsidR="00276AA5" w:rsidRDefault="00276AA5" w:rsidP="00276A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0B21">
        <w:rPr>
          <w:rFonts w:ascii="Times New Roman" w:hAnsi="Times New Roman" w:cs="Times New Roman"/>
          <w:sz w:val="24"/>
          <w:szCs w:val="24"/>
        </w:rPr>
        <w:t xml:space="preserve">This is the equation of the straight line in </w:t>
      </w:r>
      <w:r w:rsidR="00210B21" w:rsidRPr="00210B21">
        <w:rPr>
          <w:rFonts w:ascii="Times New Roman" w:hAnsi="Times New Roman" w:cs="Times New Roman"/>
          <w:sz w:val="24"/>
          <w:szCs w:val="24"/>
        </w:rPr>
        <w:t>normal</w:t>
      </w:r>
      <w:r w:rsidRPr="00210B21"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276AA5" w:rsidRDefault="002659A6" w:rsidP="002659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A14574">
        <w:rPr>
          <w:rFonts w:ascii="Times New Roman" w:hAnsi="Times New Roman" w:cs="Times New Roman"/>
          <w:b/>
          <w:sz w:val="28"/>
          <w:szCs w:val="28"/>
        </w:rPr>
        <w:t>traight line</w:t>
      </w:r>
      <w:r>
        <w:rPr>
          <w:rFonts w:ascii="Times New Roman" w:hAnsi="Times New Roman" w:cs="Times New Roman"/>
          <w:b/>
          <w:sz w:val="28"/>
          <w:szCs w:val="28"/>
        </w:rPr>
        <w:t xml:space="preserve"> in general form</w:t>
      </w:r>
      <w:r w:rsidRPr="00A14574">
        <w:rPr>
          <w:rFonts w:ascii="Times New Roman" w:hAnsi="Times New Roman" w:cs="Times New Roman"/>
          <w:b/>
          <w:sz w:val="28"/>
          <w:szCs w:val="28"/>
        </w:rPr>
        <w:t>:</w:t>
      </w:r>
      <w:r w:rsidRPr="00A145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3A17">
        <w:rPr>
          <w:rFonts w:ascii="Times New Roman" w:hAnsi="Times New Roman" w:cs="Times New Roman"/>
          <w:sz w:val="24"/>
          <w:szCs w:val="24"/>
        </w:rPr>
        <w:t xml:space="preserve">A first degree equation in x and y represents a straight line. The equation </w:t>
      </w:r>
      <w:r w:rsidR="00203A17" w:rsidRPr="00203A17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077" type="#_x0000_t75" style="width:71.25pt;height:15.75pt" o:ole="">
            <v:imagedata r:id="rId111" o:title=""/>
          </v:shape>
          <o:OLEObject Type="Embed" ProgID="Equation.DSMT4" ShapeID="_x0000_i1077" DrawAspect="Content" ObjectID="_1662515864" r:id="rId112"/>
        </w:object>
      </w:r>
      <w:r w:rsidR="00203A17" w:rsidRPr="00203A17">
        <w:rPr>
          <w:rFonts w:ascii="Times New Roman" w:hAnsi="Times New Roman" w:cs="Times New Roman"/>
          <w:sz w:val="24"/>
          <w:szCs w:val="24"/>
        </w:rPr>
        <w:t xml:space="preserve"> is called the general equation of a line.</w:t>
      </w:r>
    </w:p>
    <w:p w:rsidR="00203A17" w:rsidRPr="00CB0176" w:rsidRDefault="00424D3D" w:rsidP="002659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669925</wp:posOffset>
            </wp:positionV>
            <wp:extent cx="2762250" cy="1076325"/>
            <wp:effectExtent l="19050" t="0" r="0" b="0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17" w:rsidRPr="00CB0176">
        <w:rPr>
          <w:rFonts w:ascii="Times New Roman" w:hAnsi="Times New Roman" w:cs="Times New Roman"/>
          <w:b/>
          <w:sz w:val="28"/>
          <w:szCs w:val="28"/>
        </w:rPr>
        <w:t>Straight line in parametric form:</w:t>
      </w:r>
      <w:r w:rsidR="00203A17" w:rsidRPr="00CB01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3A17" w:rsidRPr="00CB0176">
        <w:rPr>
          <w:rFonts w:ascii="Times New Roman" w:hAnsi="Times New Roman" w:cs="Times New Roman"/>
          <w:sz w:val="24"/>
          <w:szCs w:val="24"/>
        </w:rPr>
        <w:t xml:space="preserve">If </w:t>
      </w:r>
      <w:r w:rsidR="00203A17" w:rsidRPr="00CB0176">
        <w:rPr>
          <w:rFonts w:ascii="Times New Roman" w:hAnsi="Times New Roman" w:cs="Times New Roman"/>
          <w:position w:val="-14"/>
          <w:sz w:val="24"/>
          <w:szCs w:val="24"/>
        </w:rPr>
        <w:object w:dxaOrig="800" w:dyaOrig="400">
          <v:shape id="_x0000_i1078" type="#_x0000_t75" style="width:39.75pt;height:19.5pt" o:ole="">
            <v:imagedata r:id="rId114" o:title=""/>
          </v:shape>
          <o:OLEObject Type="Embed" ProgID="Equation.DSMT4" ShapeID="_x0000_i1078" DrawAspect="Content" ObjectID="_1662515865" r:id="rId115"/>
        </w:object>
      </w:r>
      <w:r w:rsidR="00203A17" w:rsidRPr="00CB0176">
        <w:rPr>
          <w:rFonts w:ascii="Times New Roman" w:hAnsi="Times New Roman" w:cs="Times New Roman"/>
          <w:sz w:val="24"/>
          <w:szCs w:val="24"/>
        </w:rPr>
        <w:t xml:space="preserve">be any point on the line passing through </w:t>
      </w:r>
      <w:r w:rsidRPr="00CB0176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079" type="#_x0000_t75" style="width:45.75pt;height:19.5pt" o:ole="">
            <v:imagedata r:id="rId116" o:title=""/>
          </v:shape>
          <o:OLEObject Type="Embed" ProgID="Equation.DSMT4" ShapeID="_x0000_i1079" DrawAspect="Content" ObjectID="_1662515866" r:id="rId117"/>
        </w:object>
      </w:r>
      <w:r w:rsidR="00203A17" w:rsidRPr="00CB0176">
        <w:rPr>
          <w:rFonts w:ascii="Times New Roman" w:hAnsi="Times New Roman" w:cs="Times New Roman"/>
          <w:sz w:val="24"/>
          <w:szCs w:val="24"/>
        </w:rPr>
        <w:t>and having inclination</w:t>
      </w:r>
      <w:r w:rsidR="00203A17" w:rsidRPr="00CB0176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80" type="#_x0000_t75" style="width:9.75pt;height:13.5pt" o:ole="">
            <v:imagedata r:id="rId118" o:title=""/>
          </v:shape>
          <o:OLEObject Type="Embed" ProgID="Equation.DSMT4" ShapeID="_x0000_i1080" DrawAspect="Content" ObjectID="_1662515867" r:id="rId119"/>
        </w:object>
      </w:r>
      <w:r w:rsidR="00203A17" w:rsidRPr="00CB0176">
        <w:rPr>
          <w:rFonts w:ascii="Times New Roman" w:hAnsi="Times New Roman" w:cs="Times New Roman"/>
          <w:sz w:val="24"/>
          <w:szCs w:val="24"/>
        </w:rPr>
        <w:t xml:space="preserve">, then parametric equation of such line is </w:t>
      </w:r>
      <w:r w:rsidR="00203A17" w:rsidRPr="00CB0176">
        <w:rPr>
          <w:rFonts w:ascii="Times New Roman" w:hAnsi="Times New Roman" w:cs="Times New Roman"/>
          <w:position w:val="-12"/>
          <w:sz w:val="24"/>
          <w:szCs w:val="24"/>
        </w:rPr>
        <w:object w:dxaOrig="1460" w:dyaOrig="360">
          <v:shape id="_x0000_i1081" type="#_x0000_t75" style="width:73.5pt;height:18pt" o:ole="">
            <v:imagedata r:id="rId120" o:title=""/>
          </v:shape>
          <o:OLEObject Type="Embed" ProgID="Equation.DSMT4" ShapeID="_x0000_i1081" DrawAspect="Content" ObjectID="_1662515868" r:id="rId121"/>
        </w:object>
      </w:r>
      <w:r w:rsidR="00203A17" w:rsidRPr="00CB0176">
        <w:rPr>
          <w:rFonts w:ascii="Times New Roman" w:hAnsi="Times New Roman" w:cs="Times New Roman"/>
          <w:sz w:val="24"/>
          <w:szCs w:val="24"/>
        </w:rPr>
        <w:t xml:space="preserve">, </w:t>
      </w:r>
      <w:r w:rsidR="00203A17" w:rsidRPr="00CB0176">
        <w:rPr>
          <w:rFonts w:ascii="Times New Roman" w:hAnsi="Times New Roman" w:cs="Times New Roman"/>
          <w:position w:val="-12"/>
          <w:sz w:val="24"/>
          <w:szCs w:val="24"/>
        </w:rPr>
        <w:object w:dxaOrig="1460" w:dyaOrig="360">
          <v:shape id="_x0000_i1082" type="#_x0000_t75" style="width:73.5pt;height:18pt" o:ole="">
            <v:imagedata r:id="rId122" o:title=""/>
          </v:shape>
          <o:OLEObject Type="Embed" ProgID="Equation.DSMT4" ShapeID="_x0000_i1082" DrawAspect="Content" ObjectID="_1662515869" r:id="rId123"/>
        </w:object>
      </w:r>
      <w:r w:rsidR="00203A17" w:rsidRPr="00CB0176">
        <w:rPr>
          <w:rFonts w:ascii="Times New Roman" w:hAnsi="Times New Roman" w:cs="Times New Roman"/>
          <w:sz w:val="24"/>
          <w:szCs w:val="24"/>
        </w:rPr>
        <w:t xml:space="preserve">, where </w:t>
      </w:r>
      <w:r w:rsidR="00CB0176" w:rsidRPr="00CB0176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83" type="#_x0000_t75" style="width:9pt;height:9.75pt" o:ole="">
            <v:imagedata r:id="rId124" o:title=""/>
          </v:shape>
          <o:OLEObject Type="Embed" ProgID="Equation.DSMT4" ShapeID="_x0000_i1083" DrawAspect="Content" ObjectID="_1662515870" r:id="rId125"/>
        </w:object>
      </w:r>
      <w:r w:rsidR="00CB0176" w:rsidRPr="00CB0176">
        <w:rPr>
          <w:rFonts w:ascii="Times New Roman" w:hAnsi="Times New Roman" w:cs="Times New Roman"/>
          <w:sz w:val="24"/>
          <w:szCs w:val="24"/>
        </w:rPr>
        <w:t>(r is a real parameter) is the distance from A to P .</w:t>
      </w:r>
    </w:p>
    <w:p w:rsidR="006E3308" w:rsidRPr="00580296" w:rsidRDefault="006E3308" w:rsidP="00C20F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0F9F" w:rsidRPr="00F60FA2" w:rsidRDefault="00C20F9F" w:rsidP="00C20F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0F9F" w:rsidRPr="00A14574" w:rsidRDefault="00C20F9F" w:rsidP="00C20F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4574" w:rsidRDefault="00A14574" w:rsidP="004B5F27">
      <w:pPr>
        <w:spacing w:after="0"/>
        <w:ind w:left="720"/>
        <w:jc w:val="both"/>
        <w:rPr>
          <w:rFonts w:ascii="Andalus" w:hAnsi="Andalus" w:cs="Andalus"/>
          <w:b/>
        </w:rPr>
      </w:pPr>
    </w:p>
    <w:p w:rsidR="00A14574" w:rsidRDefault="00A14574" w:rsidP="004B5F27">
      <w:pPr>
        <w:spacing w:after="0"/>
        <w:ind w:left="720"/>
        <w:jc w:val="both"/>
        <w:rPr>
          <w:rFonts w:ascii="Andalus" w:hAnsi="Andalus" w:cs="Andalus"/>
          <w:b/>
        </w:rPr>
      </w:pPr>
    </w:p>
    <w:p w:rsidR="00BB65A2" w:rsidRDefault="00BB65A2" w:rsidP="004B5F27">
      <w:pPr>
        <w:spacing w:after="0"/>
        <w:ind w:left="720"/>
        <w:jc w:val="both"/>
        <w:rPr>
          <w:rFonts w:ascii="Andalus" w:hAnsi="Andalus" w:cs="Andalus"/>
          <w:b/>
        </w:rPr>
      </w:pPr>
    </w:p>
    <w:p w:rsidR="00BB65A2" w:rsidRDefault="00BB65A2" w:rsidP="004B5F27">
      <w:pPr>
        <w:spacing w:after="0"/>
        <w:ind w:left="720"/>
        <w:jc w:val="both"/>
        <w:rPr>
          <w:rFonts w:ascii="Andalus" w:hAnsi="Andalus" w:cs="Andalus"/>
          <w:b/>
        </w:rPr>
      </w:pPr>
    </w:p>
    <w:p w:rsidR="002011D7" w:rsidRPr="00D84F7C" w:rsidRDefault="002011D7" w:rsidP="002011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Angle between two s</w:t>
      </w:r>
      <w:r w:rsidRPr="00CB0176">
        <w:rPr>
          <w:rFonts w:ascii="Times New Roman" w:hAnsi="Times New Roman" w:cs="Times New Roman"/>
          <w:b/>
          <w:sz w:val="28"/>
          <w:szCs w:val="28"/>
        </w:rPr>
        <w:t>traight line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CB0176">
        <w:rPr>
          <w:rFonts w:ascii="Times New Roman" w:hAnsi="Times New Roman" w:cs="Times New Roman"/>
          <w:b/>
          <w:sz w:val="28"/>
          <w:szCs w:val="28"/>
        </w:rPr>
        <w:t>:</w:t>
      </w:r>
      <w:r w:rsidRPr="00CB01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4F7C">
        <w:rPr>
          <w:rFonts w:ascii="Times New Roman" w:hAnsi="Times New Roman" w:cs="Times New Roman"/>
          <w:sz w:val="24"/>
          <w:szCs w:val="24"/>
        </w:rPr>
        <w:t>Let, the two straight lines be,</w:t>
      </w:r>
    </w:p>
    <w:p w:rsidR="002011D7" w:rsidRPr="00D84F7C" w:rsidRDefault="002011D7" w:rsidP="002011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4F7C">
        <w:rPr>
          <w:rFonts w:ascii="Times New Roman" w:hAnsi="Times New Roman" w:cs="Times New Roman"/>
          <w:sz w:val="24"/>
          <w:szCs w:val="24"/>
        </w:rPr>
        <w:t xml:space="preserve"> </w:t>
      </w:r>
      <w:r w:rsidRPr="00D84F7C">
        <w:rPr>
          <w:rFonts w:ascii="Times New Roman" w:hAnsi="Times New Roman" w:cs="Times New Roman"/>
          <w:position w:val="-14"/>
          <w:sz w:val="24"/>
          <w:szCs w:val="24"/>
        </w:rPr>
        <w:object w:dxaOrig="2060" w:dyaOrig="400">
          <v:shape id="_x0000_i1084" type="#_x0000_t75" style="width:103.5pt;height:19.5pt" o:ole="">
            <v:imagedata r:id="rId126" o:title=""/>
          </v:shape>
          <o:OLEObject Type="Embed" ProgID="Equation.DSMT4" ShapeID="_x0000_i1084" DrawAspect="Content" ObjectID="_1662515871" r:id="rId127"/>
        </w:object>
      </w:r>
      <w:r w:rsidRPr="00D84F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11D7" w:rsidRPr="00D84F7C" w:rsidRDefault="002011D7" w:rsidP="002011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F7C">
        <w:rPr>
          <w:rFonts w:ascii="Times New Roman" w:hAnsi="Times New Roman" w:cs="Times New Roman"/>
          <w:sz w:val="24"/>
          <w:szCs w:val="24"/>
        </w:rPr>
        <w:t xml:space="preserve">and </w:t>
      </w:r>
      <w:r w:rsidRPr="00D84F7C">
        <w:rPr>
          <w:rFonts w:ascii="Times New Roman" w:hAnsi="Times New Roman" w:cs="Times New Roman"/>
          <w:sz w:val="24"/>
          <w:szCs w:val="24"/>
        </w:rPr>
        <w:tab/>
      </w:r>
      <w:r w:rsidRPr="00D84F7C">
        <w:rPr>
          <w:rFonts w:ascii="Times New Roman" w:hAnsi="Times New Roman" w:cs="Times New Roman"/>
          <w:position w:val="-14"/>
          <w:sz w:val="24"/>
          <w:szCs w:val="24"/>
        </w:rPr>
        <w:object w:dxaOrig="2200" w:dyaOrig="400">
          <v:shape id="_x0000_i1085" type="#_x0000_t75" style="width:110.25pt;height:19.5pt" o:ole="">
            <v:imagedata r:id="rId128" o:title=""/>
          </v:shape>
          <o:OLEObject Type="Embed" ProgID="Equation.DSMT4" ShapeID="_x0000_i1085" DrawAspect="Content" ObjectID="_1662515872" r:id="rId129"/>
        </w:object>
      </w:r>
    </w:p>
    <w:p w:rsidR="002011D7" w:rsidRPr="00D84F7C" w:rsidRDefault="002011D7" w:rsidP="002011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F7C">
        <w:rPr>
          <w:rFonts w:ascii="Times New Roman" w:hAnsi="Times New Roman" w:cs="Times New Roman"/>
          <w:sz w:val="24"/>
          <w:szCs w:val="24"/>
        </w:rPr>
        <w:t xml:space="preserve">Let the lines (1) and (2) make the angles </w:t>
      </w:r>
      <w:r w:rsidRPr="00D84F7C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86" type="#_x0000_t75" style="width:12pt;height:18pt" o:ole="">
            <v:imagedata r:id="rId130" o:title=""/>
          </v:shape>
          <o:OLEObject Type="Embed" ProgID="Equation.DSMT4" ShapeID="_x0000_i1086" DrawAspect="Content" ObjectID="_1662515873" r:id="rId131"/>
        </w:object>
      </w:r>
      <w:r w:rsidRPr="00D84F7C">
        <w:rPr>
          <w:rFonts w:ascii="Times New Roman" w:hAnsi="Times New Roman" w:cs="Times New Roman"/>
          <w:sz w:val="24"/>
          <w:szCs w:val="24"/>
        </w:rPr>
        <w:t xml:space="preserve"> and </w:t>
      </w:r>
      <w:r w:rsidRPr="00D84F7C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87" type="#_x0000_t75" style="width:12.75pt;height:18pt" o:ole="">
            <v:imagedata r:id="rId132" o:title=""/>
          </v:shape>
          <o:OLEObject Type="Embed" ProgID="Equation.DSMT4" ShapeID="_x0000_i1087" DrawAspect="Content" ObjectID="_1662515874" r:id="rId133"/>
        </w:object>
      </w:r>
      <w:r w:rsidRPr="00D84F7C">
        <w:rPr>
          <w:rFonts w:ascii="Times New Roman" w:hAnsi="Times New Roman" w:cs="Times New Roman"/>
          <w:sz w:val="24"/>
          <w:szCs w:val="24"/>
        </w:rPr>
        <w:t xml:space="preserve"> with x-axis respectively. So the slopes of the lines are  </w:t>
      </w:r>
      <w:r w:rsidRPr="00D84F7C">
        <w:rPr>
          <w:rFonts w:ascii="Times New Roman" w:hAnsi="Times New Roman" w:cs="Times New Roman"/>
          <w:position w:val="-12"/>
          <w:sz w:val="24"/>
          <w:szCs w:val="24"/>
        </w:rPr>
        <w:object w:dxaOrig="580" w:dyaOrig="360">
          <v:shape id="_x0000_i1088" type="#_x0000_t75" style="width:29.25pt;height:18pt" o:ole="">
            <v:imagedata r:id="rId134" o:title=""/>
          </v:shape>
          <o:OLEObject Type="Embed" ProgID="Equation.DSMT4" ShapeID="_x0000_i1088" DrawAspect="Content" ObjectID="_1662515875" r:id="rId135"/>
        </w:object>
      </w:r>
      <w:r w:rsidRPr="00D84F7C">
        <w:rPr>
          <w:rFonts w:ascii="Times New Roman" w:hAnsi="Times New Roman" w:cs="Times New Roman"/>
          <w:sz w:val="24"/>
          <w:szCs w:val="24"/>
        </w:rPr>
        <w:t xml:space="preserve"> and </w:t>
      </w:r>
      <w:r w:rsidRPr="00D84F7C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89" type="#_x0000_t75" style="width:30pt;height:18pt" o:ole="">
            <v:imagedata r:id="rId136" o:title=""/>
          </v:shape>
          <o:OLEObject Type="Embed" ProgID="Equation.DSMT4" ShapeID="_x0000_i1089" DrawAspect="Content" ObjectID="_1662515876" r:id="rId137"/>
        </w:object>
      </w:r>
      <w:r w:rsidRPr="00D84F7C">
        <w:rPr>
          <w:rFonts w:ascii="Times New Roman" w:hAnsi="Times New Roman" w:cs="Times New Roman"/>
          <w:sz w:val="24"/>
          <w:szCs w:val="24"/>
        </w:rPr>
        <w:t xml:space="preserve"> respectively. But </w:t>
      </w:r>
      <w:r w:rsidRPr="00D84F7C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90" type="#_x0000_t75" style="width:15pt;height:18pt" o:ole="">
            <v:imagedata r:id="rId138" o:title=""/>
          </v:shape>
          <o:OLEObject Type="Embed" ProgID="Equation.DSMT4" ShapeID="_x0000_i1090" DrawAspect="Content" ObjectID="_1662515877" r:id="rId139"/>
        </w:object>
      </w:r>
      <w:r w:rsidRPr="00D84F7C">
        <w:rPr>
          <w:rFonts w:ascii="Times New Roman" w:hAnsi="Times New Roman" w:cs="Times New Roman"/>
          <w:sz w:val="24"/>
          <w:szCs w:val="24"/>
        </w:rPr>
        <w:t xml:space="preserve"> and </w:t>
      </w:r>
      <w:r w:rsidRPr="00D84F7C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91" type="#_x0000_t75" style="width:15.75pt;height:18pt" o:ole="">
            <v:imagedata r:id="rId140" o:title=""/>
          </v:shape>
          <o:OLEObject Type="Embed" ProgID="Equation.DSMT4" ShapeID="_x0000_i1091" DrawAspect="Content" ObjectID="_1662515878" r:id="rId141"/>
        </w:object>
      </w:r>
      <w:r w:rsidRPr="00D84F7C">
        <w:rPr>
          <w:rFonts w:ascii="Times New Roman" w:hAnsi="Times New Roman" w:cs="Times New Roman"/>
          <w:sz w:val="24"/>
          <w:szCs w:val="24"/>
        </w:rPr>
        <w:t xml:space="preserve"> are the slopes of (1) and (2) </w:t>
      </w:r>
      <w:r w:rsidR="00D84F7C" w:rsidRPr="00D84F7C">
        <w:rPr>
          <w:rFonts w:ascii="Times New Roman" w:hAnsi="Times New Roman" w:cs="Times New Roman"/>
          <w:sz w:val="24"/>
          <w:szCs w:val="24"/>
        </w:rPr>
        <w:t>respectively</w:t>
      </w:r>
      <w:r w:rsidRPr="00D84F7C">
        <w:rPr>
          <w:rFonts w:ascii="Times New Roman" w:hAnsi="Times New Roman" w:cs="Times New Roman"/>
          <w:sz w:val="24"/>
          <w:szCs w:val="24"/>
        </w:rPr>
        <w:t xml:space="preserve">, so that </w:t>
      </w:r>
      <w:r w:rsidR="00D84F7C" w:rsidRPr="00D84F7C">
        <w:rPr>
          <w:rFonts w:ascii="Times New Roman" w:hAnsi="Times New Roman" w:cs="Times New Roman"/>
          <w:sz w:val="24"/>
          <w:szCs w:val="24"/>
        </w:rPr>
        <w:t xml:space="preserve">we have </w:t>
      </w:r>
      <w:r w:rsidR="00D84F7C" w:rsidRPr="00D84F7C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092" type="#_x0000_t75" style="width:53.25pt;height:18pt" o:ole="">
            <v:imagedata r:id="rId142" o:title=""/>
          </v:shape>
          <o:OLEObject Type="Embed" ProgID="Equation.DSMT4" ShapeID="_x0000_i1092" DrawAspect="Content" ObjectID="_1662515879" r:id="rId143"/>
        </w:object>
      </w:r>
      <w:r w:rsidR="00D84F7C" w:rsidRPr="00D84F7C">
        <w:rPr>
          <w:rFonts w:ascii="Times New Roman" w:hAnsi="Times New Roman" w:cs="Times New Roman"/>
          <w:sz w:val="24"/>
          <w:szCs w:val="24"/>
        </w:rPr>
        <w:t xml:space="preserve"> and </w:t>
      </w:r>
      <w:r w:rsidR="00D84F7C" w:rsidRPr="00D84F7C">
        <w:rPr>
          <w:rFonts w:ascii="Times New Roman" w:hAnsi="Times New Roman" w:cs="Times New Roman"/>
          <w:position w:val="-12"/>
          <w:sz w:val="24"/>
          <w:szCs w:val="24"/>
        </w:rPr>
        <w:object w:dxaOrig="1100" w:dyaOrig="360">
          <v:shape id="_x0000_i1093" type="#_x0000_t75" style="width:54.75pt;height:18pt" o:ole="">
            <v:imagedata r:id="rId144" o:title=""/>
          </v:shape>
          <o:OLEObject Type="Embed" ProgID="Equation.DSMT4" ShapeID="_x0000_i1093" DrawAspect="Content" ObjectID="_1662515880" r:id="rId145"/>
        </w:object>
      </w:r>
      <w:r w:rsidR="00D84F7C" w:rsidRPr="00D84F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4F7C" w:rsidRPr="00D84F7C" w:rsidRDefault="00D84F7C" w:rsidP="002011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F7C">
        <w:rPr>
          <w:rFonts w:ascii="Times New Roman" w:hAnsi="Times New Roman" w:cs="Times New Roman"/>
          <w:sz w:val="24"/>
          <w:szCs w:val="24"/>
        </w:rPr>
        <w:t xml:space="preserve">Let </w:t>
      </w:r>
      <w:r w:rsidRPr="00D84F7C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94" type="#_x0000_t75" style="width:9.75pt;height:13.5pt" o:ole="">
            <v:imagedata r:id="rId118" o:title=""/>
          </v:shape>
          <o:OLEObject Type="Embed" ProgID="Equation.DSMT4" ShapeID="_x0000_i1094" DrawAspect="Content" ObjectID="_1662515881" r:id="rId146"/>
        </w:object>
      </w:r>
      <w:r w:rsidRPr="00D84F7C">
        <w:rPr>
          <w:rFonts w:ascii="Times New Roman" w:hAnsi="Times New Roman" w:cs="Times New Roman"/>
          <w:sz w:val="24"/>
          <w:szCs w:val="24"/>
        </w:rPr>
        <w:t xml:space="preserve"> be the angle between two straight lines, so from the figure we have</w:t>
      </w:r>
    </w:p>
    <w:p w:rsidR="00D84F7C" w:rsidRPr="00D84F7C" w:rsidRDefault="00175761" w:rsidP="002011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161925</wp:posOffset>
            </wp:positionV>
            <wp:extent cx="1790700" cy="1400175"/>
            <wp:effectExtent l="19050" t="0" r="0" b="0"/>
            <wp:wrapNone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4F7C" w:rsidRPr="00D84F7C">
        <w:rPr>
          <w:rFonts w:ascii="Times New Roman" w:hAnsi="Times New Roman" w:cs="Times New Roman"/>
          <w:sz w:val="24"/>
          <w:szCs w:val="24"/>
        </w:rPr>
        <w:t xml:space="preserve"> </w:t>
      </w:r>
      <w:r w:rsidR="00D84F7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D84F7C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095" type="#_x0000_t75" style="width:51.75pt;height:18pt" o:ole="">
            <v:imagedata r:id="rId148" o:title=""/>
          </v:shape>
          <o:OLEObject Type="Embed" ProgID="Equation.DSMT4" ShapeID="_x0000_i1095" DrawAspect="Content" ObjectID="_1662515882" r:id="rId149"/>
        </w:object>
      </w:r>
    </w:p>
    <w:p w:rsidR="00D84F7C" w:rsidRPr="00D84F7C" w:rsidRDefault="00175761" w:rsidP="00D84F7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4F7C">
        <w:rPr>
          <w:rFonts w:ascii="Times New Roman" w:hAnsi="Times New Roman" w:cs="Times New Roman"/>
          <w:position w:val="-14"/>
          <w:sz w:val="24"/>
          <w:szCs w:val="24"/>
        </w:rPr>
        <w:object w:dxaOrig="2260" w:dyaOrig="400">
          <v:shape id="_x0000_i1096" type="#_x0000_t75" style="width:113.25pt;height:19.5pt" o:ole="">
            <v:imagedata r:id="rId150" o:title=""/>
          </v:shape>
          <o:OLEObject Type="Embed" ProgID="Equation.DSMT4" ShapeID="_x0000_i1096" DrawAspect="Content" ObjectID="_1662515883" r:id="rId151"/>
        </w:object>
      </w:r>
    </w:p>
    <w:p w:rsidR="00D84F7C" w:rsidRPr="00D84F7C" w:rsidRDefault="00175761" w:rsidP="00D84F7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4F7C">
        <w:rPr>
          <w:rFonts w:ascii="Times New Roman" w:hAnsi="Times New Roman" w:cs="Times New Roman"/>
          <w:position w:val="-30"/>
          <w:sz w:val="24"/>
          <w:szCs w:val="24"/>
        </w:rPr>
        <w:object w:dxaOrig="2560" w:dyaOrig="680">
          <v:shape id="_x0000_i1097" type="#_x0000_t75" style="width:128.25pt;height:33.75pt" o:ole="">
            <v:imagedata r:id="rId152" o:title=""/>
          </v:shape>
          <o:OLEObject Type="Embed" ProgID="Equation.DSMT4" ShapeID="_x0000_i1097" DrawAspect="Content" ObjectID="_1662515884" r:id="rId153"/>
        </w:object>
      </w:r>
    </w:p>
    <w:p w:rsidR="00D84F7C" w:rsidRPr="00D84F7C" w:rsidRDefault="00175761" w:rsidP="00D84F7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4F7C">
        <w:rPr>
          <w:rFonts w:ascii="Times New Roman" w:hAnsi="Times New Roman" w:cs="Times New Roman"/>
          <w:position w:val="-30"/>
          <w:sz w:val="24"/>
          <w:szCs w:val="24"/>
        </w:rPr>
        <w:object w:dxaOrig="1960" w:dyaOrig="680">
          <v:shape id="_x0000_i1098" type="#_x0000_t75" style="width:98.25pt;height:33.75pt" o:ole="">
            <v:imagedata r:id="rId154" o:title=""/>
          </v:shape>
          <o:OLEObject Type="Embed" ProgID="Equation.DSMT4" ShapeID="_x0000_i1098" DrawAspect="Content" ObjectID="_1662515885" r:id="rId155"/>
        </w:object>
      </w:r>
    </w:p>
    <w:p w:rsidR="00D84F7C" w:rsidRPr="00D84F7C" w:rsidRDefault="00175761" w:rsidP="00D84F7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4F7C">
        <w:rPr>
          <w:rFonts w:ascii="Times New Roman" w:hAnsi="Times New Roman" w:cs="Times New Roman"/>
          <w:position w:val="-32"/>
          <w:sz w:val="24"/>
          <w:szCs w:val="24"/>
        </w:rPr>
        <w:object w:dxaOrig="2299" w:dyaOrig="760">
          <v:shape id="_x0000_i1099" type="#_x0000_t75" style="width:114.75pt;height:37.5pt" o:ole="">
            <v:imagedata r:id="rId156" o:title=""/>
          </v:shape>
          <o:OLEObject Type="Embed" ProgID="Equation.DSMT4" ShapeID="_x0000_i1099" DrawAspect="Content" ObjectID="_1662515886" r:id="rId157"/>
        </w:object>
      </w:r>
      <w:r w:rsidR="00D84F7C" w:rsidRPr="00D84F7C">
        <w:rPr>
          <w:rFonts w:ascii="Times New Roman" w:hAnsi="Times New Roman" w:cs="Times New Roman"/>
          <w:sz w:val="24"/>
          <w:szCs w:val="24"/>
        </w:rPr>
        <w:t>.</w:t>
      </w:r>
    </w:p>
    <w:p w:rsidR="00D84F7C" w:rsidRDefault="00D84F7C" w:rsidP="002011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F7C">
        <w:rPr>
          <w:rFonts w:ascii="Times New Roman" w:hAnsi="Times New Roman" w:cs="Times New Roman"/>
          <w:sz w:val="24"/>
          <w:szCs w:val="24"/>
        </w:rPr>
        <w:lastRenderedPageBreak/>
        <w:t xml:space="preserve">This is the required angle between the lines </w:t>
      </w:r>
      <w:r w:rsidRPr="00D84F7C">
        <w:rPr>
          <w:rFonts w:ascii="Times New Roman" w:hAnsi="Times New Roman" w:cs="Times New Roman"/>
          <w:position w:val="-12"/>
          <w:sz w:val="24"/>
          <w:szCs w:val="24"/>
        </w:rPr>
        <w:object w:dxaOrig="1160" w:dyaOrig="360">
          <v:shape id="_x0000_i1100" type="#_x0000_t75" style="width:57.75pt;height:18pt" o:ole="">
            <v:imagedata r:id="rId158" o:title=""/>
          </v:shape>
          <o:OLEObject Type="Embed" ProgID="Equation.DSMT4" ShapeID="_x0000_i1100" DrawAspect="Content" ObjectID="_1662515887" r:id="rId159"/>
        </w:object>
      </w:r>
      <w:r w:rsidRPr="00D84F7C">
        <w:rPr>
          <w:rFonts w:ascii="Times New Roman" w:hAnsi="Times New Roman" w:cs="Times New Roman"/>
          <w:sz w:val="24"/>
          <w:szCs w:val="24"/>
        </w:rPr>
        <w:t xml:space="preserve"> and </w:t>
      </w:r>
      <w:r w:rsidRPr="00D84F7C">
        <w:rPr>
          <w:rFonts w:ascii="Times New Roman" w:hAnsi="Times New Roman" w:cs="Times New Roman"/>
          <w:position w:val="-12"/>
          <w:sz w:val="24"/>
          <w:szCs w:val="24"/>
        </w:rPr>
        <w:object w:dxaOrig="1219" w:dyaOrig="360">
          <v:shape id="_x0000_i1101" type="#_x0000_t75" style="width:60.75pt;height:18pt" o:ole="">
            <v:imagedata r:id="rId160" o:title=""/>
          </v:shape>
          <o:OLEObject Type="Embed" ProgID="Equation.DSMT4" ShapeID="_x0000_i1101" DrawAspect="Content" ObjectID="_1662515888" r:id="rId161"/>
        </w:object>
      </w:r>
      <w:r w:rsidRPr="00D84F7C">
        <w:rPr>
          <w:rFonts w:ascii="Times New Roman" w:hAnsi="Times New Roman" w:cs="Times New Roman"/>
          <w:sz w:val="24"/>
          <w:szCs w:val="24"/>
        </w:rPr>
        <w:t>.</w:t>
      </w:r>
    </w:p>
    <w:p w:rsidR="00246C67" w:rsidRDefault="00246C67" w:rsidP="00246C67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Note:   1. The lines are parallel if </w:t>
      </w:r>
      <w:r w:rsidRPr="00246C6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02" type="#_x0000_t75" style="width:27.75pt;height:13.5pt" o:ole="">
            <v:imagedata r:id="rId162" o:title=""/>
          </v:shape>
          <o:OLEObject Type="Embed" ProgID="Equation.DSMT4" ShapeID="_x0000_i1102" DrawAspect="Content" ObjectID="_1662515889" r:id="rId163"/>
        </w:object>
      </w:r>
      <w:r>
        <w:t xml:space="preserve">i.e. </w:t>
      </w:r>
      <w:r w:rsidRPr="00246C67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103" type="#_x0000_t75" style="width:39.75pt;height:18pt" o:ole="">
            <v:imagedata r:id="rId164" o:title=""/>
          </v:shape>
          <o:OLEObject Type="Embed" ProgID="Equation.DSMT4" ShapeID="_x0000_i1103" DrawAspect="Content" ObjectID="_1662515890" r:id="rId165"/>
        </w:object>
      </w:r>
      <w:r>
        <w:t>.</w:t>
      </w:r>
    </w:p>
    <w:p w:rsidR="00246C67" w:rsidRPr="003A42C5" w:rsidRDefault="00246C67" w:rsidP="00246C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A42C5">
        <w:rPr>
          <w:rFonts w:ascii="Times New Roman" w:hAnsi="Times New Roman" w:cs="Times New Roman"/>
          <w:sz w:val="24"/>
          <w:szCs w:val="24"/>
        </w:rPr>
        <w:t xml:space="preserve">2.  The lines are perpendicular if </w:t>
      </w:r>
      <w:r w:rsidRPr="003A42C5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104" type="#_x0000_t75" style="width:32.25pt;height:30.75pt" o:ole="">
            <v:imagedata r:id="rId166" o:title=""/>
          </v:shape>
          <o:OLEObject Type="Embed" ProgID="Equation.DSMT4" ShapeID="_x0000_i1104" DrawAspect="Content" ObjectID="_1662515891" r:id="rId167"/>
        </w:object>
      </w:r>
      <w:r w:rsidRPr="003A42C5">
        <w:rPr>
          <w:rFonts w:ascii="Times New Roman" w:hAnsi="Times New Roman" w:cs="Times New Roman"/>
          <w:sz w:val="24"/>
          <w:szCs w:val="24"/>
        </w:rPr>
        <w:t xml:space="preserve">i.e. </w:t>
      </w:r>
      <w:r w:rsidRPr="003A42C5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105" type="#_x0000_t75" style="width:51.75pt;height:18pt" o:ole="">
            <v:imagedata r:id="rId168" o:title=""/>
          </v:shape>
          <o:OLEObject Type="Embed" ProgID="Equation.DSMT4" ShapeID="_x0000_i1105" DrawAspect="Content" ObjectID="_1662515892" r:id="rId169"/>
        </w:object>
      </w:r>
      <w:r w:rsidRPr="003A42C5">
        <w:rPr>
          <w:rFonts w:ascii="Times New Roman" w:hAnsi="Times New Roman" w:cs="Times New Roman"/>
          <w:sz w:val="24"/>
          <w:szCs w:val="24"/>
        </w:rPr>
        <w:t>.</w:t>
      </w:r>
    </w:p>
    <w:p w:rsidR="00BB65A2" w:rsidRPr="003A42C5" w:rsidRDefault="00246C67" w:rsidP="006858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42C5">
        <w:rPr>
          <w:rFonts w:ascii="Times New Roman" w:hAnsi="Times New Roman" w:cs="Times New Roman"/>
          <w:sz w:val="24"/>
          <w:szCs w:val="24"/>
        </w:rPr>
        <w:t xml:space="preserve">If the equations of the lines are </w:t>
      </w:r>
      <w:r w:rsidRPr="003A42C5">
        <w:rPr>
          <w:rFonts w:ascii="Times New Roman" w:hAnsi="Times New Roman" w:cs="Times New Roman"/>
          <w:position w:val="-12"/>
          <w:sz w:val="24"/>
          <w:szCs w:val="24"/>
        </w:rPr>
        <w:object w:dxaOrig="1620" w:dyaOrig="360">
          <v:shape id="_x0000_i1106" type="#_x0000_t75" style="width:81pt;height:18pt" o:ole="">
            <v:imagedata r:id="rId170" o:title=""/>
          </v:shape>
          <o:OLEObject Type="Embed" ProgID="Equation.DSMT4" ShapeID="_x0000_i1106" DrawAspect="Content" ObjectID="_1662515893" r:id="rId171"/>
        </w:object>
      </w:r>
      <w:r w:rsidRPr="003A42C5">
        <w:rPr>
          <w:rFonts w:ascii="Times New Roman" w:hAnsi="Times New Roman" w:cs="Times New Roman"/>
          <w:sz w:val="24"/>
          <w:szCs w:val="24"/>
        </w:rPr>
        <w:t xml:space="preserve"> and </w:t>
      </w:r>
      <w:r w:rsidRPr="003A42C5">
        <w:rPr>
          <w:rFonts w:ascii="Times New Roman" w:hAnsi="Times New Roman" w:cs="Times New Roman"/>
          <w:position w:val="-12"/>
          <w:sz w:val="24"/>
          <w:szCs w:val="24"/>
        </w:rPr>
        <w:object w:dxaOrig="1700" w:dyaOrig="360">
          <v:shape id="_x0000_i1107" type="#_x0000_t75" style="width:85.5pt;height:18pt" o:ole="">
            <v:imagedata r:id="rId172" o:title=""/>
          </v:shape>
          <o:OLEObject Type="Embed" ProgID="Equation.DSMT4" ShapeID="_x0000_i1107" DrawAspect="Content" ObjectID="_1662515894" r:id="rId173"/>
        </w:object>
      </w:r>
      <w:r w:rsidRPr="003A42C5">
        <w:rPr>
          <w:rFonts w:ascii="Times New Roman" w:hAnsi="Times New Roman" w:cs="Times New Roman"/>
          <w:sz w:val="24"/>
          <w:szCs w:val="24"/>
        </w:rPr>
        <w:t xml:space="preserve">, then the slopes of these equations are </w:t>
      </w:r>
      <w:r w:rsidR="006858DD" w:rsidRPr="003A42C5">
        <w:rPr>
          <w:rFonts w:ascii="Times New Roman" w:hAnsi="Times New Roman" w:cs="Times New Roman"/>
          <w:position w:val="-30"/>
          <w:sz w:val="24"/>
          <w:szCs w:val="24"/>
        </w:rPr>
        <w:object w:dxaOrig="1219" w:dyaOrig="680">
          <v:shape id="_x0000_i1108" type="#_x0000_t75" style="width:60.75pt;height:33.75pt" o:ole="">
            <v:imagedata r:id="rId174" o:title=""/>
          </v:shape>
          <o:OLEObject Type="Embed" ProgID="Equation.DSMT4" ShapeID="_x0000_i1108" DrawAspect="Content" ObjectID="_1662515895" r:id="rId175"/>
        </w:object>
      </w:r>
      <w:r w:rsidR="006858DD" w:rsidRPr="003A42C5">
        <w:rPr>
          <w:rFonts w:ascii="Times New Roman" w:hAnsi="Times New Roman" w:cs="Times New Roman"/>
          <w:sz w:val="24"/>
          <w:szCs w:val="24"/>
        </w:rPr>
        <w:t xml:space="preserve"> and </w:t>
      </w:r>
      <w:r w:rsidR="003C666F" w:rsidRPr="003A42C5">
        <w:rPr>
          <w:rFonts w:ascii="Times New Roman" w:hAnsi="Times New Roman" w:cs="Times New Roman"/>
          <w:position w:val="-30"/>
          <w:sz w:val="24"/>
          <w:szCs w:val="24"/>
        </w:rPr>
        <w:object w:dxaOrig="1280" w:dyaOrig="680">
          <v:shape id="_x0000_i1109" type="#_x0000_t75" style="width:63.75pt;height:33.75pt" o:ole="">
            <v:imagedata r:id="rId176" o:title=""/>
          </v:shape>
          <o:OLEObject Type="Embed" ProgID="Equation.DSMT4" ShapeID="_x0000_i1109" DrawAspect="Content" ObjectID="_1662515896" r:id="rId177"/>
        </w:object>
      </w:r>
      <w:r w:rsidR="006858DD" w:rsidRPr="003A42C5">
        <w:rPr>
          <w:rFonts w:ascii="Times New Roman" w:hAnsi="Times New Roman" w:cs="Times New Roman"/>
          <w:sz w:val="24"/>
          <w:szCs w:val="24"/>
        </w:rPr>
        <w:t xml:space="preserve"> respectively. In this case, the angle between the lines is</w:t>
      </w:r>
    </w:p>
    <w:p w:rsidR="00BB65A2" w:rsidRPr="003A42C5" w:rsidRDefault="006858DD" w:rsidP="004B5F2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42C5">
        <w:rPr>
          <w:rFonts w:ascii="Times New Roman" w:hAnsi="Times New Roman" w:cs="Times New Roman"/>
          <w:position w:val="-32"/>
          <w:sz w:val="24"/>
          <w:szCs w:val="24"/>
        </w:rPr>
        <w:object w:dxaOrig="2180" w:dyaOrig="760">
          <v:shape id="_x0000_i1110" type="#_x0000_t75" style="width:108.75pt;height:37.5pt" o:ole="">
            <v:imagedata r:id="rId178" o:title=""/>
          </v:shape>
          <o:OLEObject Type="Embed" ProgID="Equation.DSMT4" ShapeID="_x0000_i1110" DrawAspect="Content" ObjectID="_1662515897" r:id="rId179"/>
        </w:object>
      </w:r>
      <w:r w:rsidRPr="003A42C5">
        <w:rPr>
          <w:rFonts w:ascii="Times New Roman" w:hAnsi="Times New Roman" w:cs="Times New Roman"/>
          <w:sz w:val="24"/>
          <w:szCs w:val="24"/>
        </w:rPr>
        <w:t>.</w:t>
      </w:r>
    </w:p>
    <w:p w:rsidR="003A42C5" w:rsidRDefault="003A42C5" w:rsidP="003A42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42C5">
        <w:rPr>
          <w:rFonts w:ascii="Times New Roman" w:hAnsi="Times New Roman" w:cs="Times New Roman"/>
          <w:sz w:val="24"/>
          <w:szCs w:val="24"/>
        </w:rPr>
        <w:t xml:space="preserve">These lines are parallel if </w:t>
      </w:r>
      <w:r w:rsidRPr="003A42C5">
        <w:rPr>
          <w:rFonts w:ascii="Times New Roman" w:hAnsi="Times New Roman" w:cs="Times New Roman"/>
          <w:position w:val="-12"/>
          <w:sz w:val="24"/>
          <w:szCs w:val="24"/>
        </w:rPr>
        <w:object w:dxaOrig="1380" w:dyaOrig="360">
          <v:shape id="_x0000_i1111" type="#_x0000_t75" style="width:69pt;height:18pt" o:ole="">
            <v:imagedata r:id="rId180" o:title=""/>
          </v:shape>
          <o:OLEObject Type="Embed" ProgID="Equation.DSMT4" ShapeID="_x0000_i1111" DrawAspect="Content" ObjectID="_1662515898" r:id="rId181"/>
        </w:object>
      </w:r>
      <w:r w:rsidRPr="003A42C5">
        <w:rPr>
          <w:rFonts w:ascii="Times New Roman" w:hAnsi="Times New Roman" w:cs="Times New Roman"/>
          <w:sz w:val="24"/>
          <w:szCs w:val="24"/>
        </w:rPr>
        <w:t xml:space="preserve"> and perpendicular if </w:t>
      </w:r>
      <w:r w:rsidRPr="003A42C5">
        <w:rPr>
          <w:rFonts w:ascii="Times New Roman" w:hAnsi="Times New Roman" w:cs="Times New Roman"/>
          <w:position w:val="-12"/>
          <w:sz w:val="24"/>
          <w:szCs w:val="24"/>
        </w:rPr>
        <w:object w:dxaOrig="1380" w:dyaOrig="360">
          <v:shape id="_x0000_i1112" type="#_x0000_t75" style="width:69pt;height:18pt" o:ole="">
            <v:imagedata r:id="rId182" o:title=""/>
          </v:shape>
          <o:OLEObject Type="Embed" ProgID="Equation.DSMT4" ShapeID="_x0000_i1112" DrawAspect="Content" ObjectID="_1662515899" r:id="rId183"/>
        </w:object>
      </w:r>
      <w:r w:rsidRPr="003A42C5">
        <w:rPr>
          <w:rFonts w:ascii="Times New Roman" w:hAnsi="Times New Roman" w:cs="Times New Roman"/>
          <w:sz w:val="24"/>
          <w:szCs w:val="24"/>
        </w:rPr>
        <w:t>.</w:t>
      </w:r>
    </w:p>
    <w:p w:rsidR="0030388B" w:rsidRPr="00121996" w:rsidRDefault="0030388B" w:rsidP="003038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Distance of a point from a line</w:t>
      </w:r>
      <w:r w:rsidRPr="00CB0176">
        <w:rPr>
          <w:rFonts w:ascii="Times New Roman" w:hAnsi="Times New Roman" w:cs="Times New Roman"/>
          <w:b/>
          <w:sz w:val="28"/>
          <w:szCs w:val="28"/>
        </w:rPr>
        <w:t>:</w:t>
      </w:r>
      <w:r w:rsidRPr="00CB01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1996">
        <w:rPr>
          <w:rFonts w:ascii="Times New Roman" w:hAnsi="Times New Roman" w:cs="Times New Roman"/>
          <w:sz w:val="24"/>
          <w:szCs w:val="24"/>
        </w:rPr>
        <w:t xml:space="preserve">Let, the given point be </w:t>
      </w:r>
      <w:r w:rsidR="004666D7" w:rsidRPr="00121996">
        <w:rPr>
          <w:rFonts w:ascii="Times New Roman" w:hAnsi="Times New Roman" w:cs="Times New Roman"/>
          <w:position w:val="-14"/>
          <w:sz w:val="24"/>
          <w:szCs w:val="24"/>
        </w:rPr>
        <w:object w:dxaOrig="960" w:dyaOrig="400">
          <v:shape id="_x0000_i1113" type="#_x0000_t75" style="width:48pt;height:19.5pt" o:ole="">
            <v:imagedata r:id="rId184" o:title=""/>
          </v:shape>
          <o:OLEObject Type="Embed" ProgID="Equation.DSMT4" ShapeID="_x0000_i1113" DrawAspect="Content" ObjectID="_1662515900" r:id="rId185"/>
        </w:object>
      </w:r>
      <w:r w:rsidRPr="00121996">
        <w:rPr>
          <w:rFonts w:ascii="Times New Roman" w:hAnsi="Times New Roman" w:cs="Times New Roman"/>
          <w:sz w:val="24"/>
          <w:szCs w:val="24"/>
        </w:rPr>
        <w:t xml:space="preserve">and the equation of the line </w:t>
      </w:r>
      <w:r w:rsidR="004666D7" w:rsidRPr="004666D7">
        <w:rPr>
          <w:rFonts w:ascii="Times New Roman" w:hAnsi="Times New Roman" w:cs="Times New Roman"/>
          <w:position w:val="-6"/>
          <w:sz w:val="24"/>
          <w:szCs w:val="24"/>
        </w:rPr>
        <w:object w:dxaOrig="139" w:dyaOrig="279">
          <v:shape id="_x0000_i1114" type="#_x0000_t75" style="width:6.75pt;height:13.5pt" o:ole="">
            <v:imagedata r:id="rId186" o:title=""/>
          </v:shape>
          <o:OLEObject Type="Embed" ProgID="Equation.DSMT4" ShapeID="_x0000_i1114" DrawAspect="Content" ObjectID="_1662515901" r:id="rId187"/>
        </w:object>
      </w:r>
      <w:r w:rsidRPr="00121996">
        <w:rPr>
          <w:rFonts w:ascii="Times New Roman" w:hAnsi="Times New Roman" w:cs="Times New Roman"/>
          <w:sz w:val="24"/>
          <w:szCs w:val="24"/>
        </w:rPr>
        <w:t xml:space="preserve"> be </w:t>
      </w:r>
    </w:p>
    <w:p w:rsidR="0030388B" w:rsidRPr="00121996" w:rsidRDefault="004666D7" w:rsidP="0030388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position w:val="-14"/>
          <w:sz w:val="24"/>
          <w:szCs w:val="24"/>
        </w:rPr>
        <w:object w:dxaOrig="2480" w:dyaOrig="400">
          <v:shape id="_x0000_i1115" type="#_x0000_t75" style="width:124.5pt;height:19.5pt" o:ole="">
            <v:imagedata r:id="rId188" o:title=""/>
          </v:shape>
          <o:OLEObject Type="Embed" ProgID="Equation.DSMT4" ShapeID="_x0000_i1115" DrawAspect="Content" ObjectID="_1662515902" r:id="rId189"/>
        </w:object>
      </w:r>
    </w:p>
    <w:p w:rsidR="0030388B" w:rsidRPr="00121996" w:rsidRDefault="009E1142" w:rsidP="003038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478790</wp:posOffset>
            </wp:positionV>
            <wp:extent cx="2476500" cy="1695450"/>
            <wp:effectExtent l="19050" t="0" r="0" b="0"/>
            <wp:wrapNone/>
            <wp:docPr id="799" name="Picture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388B" w:rsidRPr="00121996">
        <w:rPr>
          <w:rFonts w:ascii="Times New Roman" w:hAnsi="Times New Roman" w:cs="Times New Roman"/>
          <w:sz w:val="24"/>
          <w:szCs w:val="24"/>
        </w:rPr>
        <w:t xml:space="preserve"> Let the distance from the point </w:t>
      </w:r>
      <w:r w:rsidR="004666D7" w:rsidRPr="00121996">
        <w:rPr>
          <w:rFonts w:ascii="Times New Roman" w:hAnsi="Times New Roman" w:cs="Times New Roman"/>
          <w:position w:val="-14"/>
          <w:sz w:val="24"/>
          <w:szCs w:val="24"/>
        </w:rPr>
        <w:object w:dxaOrig="960" w:dyaOrig="400">
          <v:shape id="_x0000_i1116" type="#_x0000_t75" style="width:48pt;height:19.5pt" o:ole="">
            <v:imagedata r:id="rId191" o:title=""/>
          </v:shape>
          <o:OLEObject Type="Embed" ProgID="Equation.DSMT4" ShapeID="_x0000_i1116" DrawAspect="Content" ObjectID="_1662515903" r:id="rId192"/>
        </w:object>
      </w:r>
      <w:r w:rsidR="0030388B" w:rsidRPr="00121996">
        <w:rPr>
          <w:rFonts w:ascii="Times New Roman" w:hAnsi="Times New Roman" w:cs="Times New Roman"/>
          <w:sz w:val="24"/>
          <w:szCs w:val="24"/>
        </w:rPr>
        <w:t xml:space="preserve">to the line </w:t>
      </w:r>
      <w:r w:rsidR="004666D7" w:rsidRPr="004666D7">
        <w:rPr>
          <w:rFonts w:ascii="Times New Roman" w:hAnsi="Times New Roman" w:cs="Times New Roman"/>
          <w:position w:val="-6"/>
          <w:sz w:val="24"/>
          <w:szCs w:val="24"/>
        </w:rPr>
        <w:object w:dxaOrig="139" w:dyaOrig="279">
          <v:shape id="_x0000_i1117" type="#_x0000_t75" style="width:6.75pt;height:13.5pt" o:ole="">
            <v:imagedata r:id="rId186" o:title=""/>
          </v:shape>
          <o:OLEObject Type="Embed" ProgID="Equation.DSMT4" ShapeID="_x0000_i1117" DrawAspect="Content" ObjectID="_1662515904" r:id="rId193"/>
        </w:object>
      </w:r>
      <w:r w:rsidR="0030388B" w:rsidRPr="00121996">
        <w:rPr>
          <w:rFonts w:ascii="Times New Roman" w:hAnsi="Times New Roman" w:cs="Times New Roman"/>
          <w:sz w:val="24"/>
          <w:szCs w:val="24"/>
        </w:rPr>
        <w:t xml:space="preserve"> be </w:t>
      </w:r>
      <w:r w:rsidR="0030388B" w:rsidRPr="0012199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18" type="#_x0000_t75" style="width:11.25pt;height:13.5pt" o:ole="">
            <v:imagedata r:id="rId194" o:title=""/>
          </v:shape>
          <o:OLEObject Type="Embed" ProgID="Equation.DSMT4" ShapeID="_x0000_i1118" DrawAspect="Content" ObjectID="_1662515905" r:id="rId195"/>
        </w:object>
      </w:r>
      <w:r w:rsidR="0030388B" w:rsidRPr="00121996">
        <w:rPr>
          <w:rFonts w:ascii="Times New Roman" w:hAnsi="Times New Roman" w:cs="Times New Roman"/>
          <w:sz w:val="24"/>
          <w:szCs w:val="24"/>
        </w:rPr>
        <w:t>. Draw a perpendicular M</w:t>
      </w:r>
      <w:r w:rsidR="004666D7">
        <w:rPr>
          <w:rFonts w:ascii="Times New Roman" w:hAnsi="Times New Roman" w:cs="Times New Roman"/>
          <w:sz w:val="24"/>
          <w:szCs w:val="24"/>
        </w:rPr>
        <w:t>N</w:t>
      </w:r>
      <w:r w:rsidR="0030388B" w:rsidRPr="00121996">
        <w:rPr>
          <w:rFonts w:ascii="Times New Roman" w:hAnsi="Times New Roman" w:cs="Times New Roman"/>
          <w:sz w:val="24"/>
          <w:szCs w:val="24"/>
        </w:rPr>
        <w:t xml:space="preserve"> from the point to the l</w:t>
      </w:r>
      <w:r w:rsidR="004666D7">
        <w:rPr>
          <w:rFonts w:ascii="Times New Roman" w:hAnsi="Times New Roman" w:cs="Times New Roman"/>
          <w:sz w:val="24"/>
          <w:szCs w:val="24"/>
        </w:rPr>
        <w:t xml:space="preserve">ine </w:t>
      </w:r>
      <w:r w:rsidR="004666D7" w:rsidRPr="004666D7">
        <w:rPr>
          <w:rFonts w:ascii="Times New Roman" w:hAnsi="Times New Roman" w:cs="Times New Roman"/>
          <w:position w:val="-6"/>
          <w:sz w:val="24"/>
          <w:szCs w:val="24"/>
        </w:rPr>
        <w:object w:dxaOrig="139" w:dyaOrig="279">
          <v:shape id="_x0000_i1119" type="#_x0000_t75" style="width:6.75pt;height:13.5pt" o:ole="">
            <v:imagedata r:id="rId186" o:title=""/>
          </v:shape>
          <o:OLEObject Type="Embed" ProgID="Equation.DSMT4" ShapeID="_x0000_i1119" DrawAspect="Content" ObjectID="_1662515906" r:id="rId196"/>
        </w:object>
      </w:r>
      <w:r w:rsidR="0030388B" w:rsidRPr="00121996">
        <w:rPr>
          <w:rFonts w:ascii="Times New Roman" w:hAnsi="Times New Roman" w:cs="Times New Roman"/>
          <w:sz w:val="24"/>
          <w:szCs w:val="24"/>
        </w:rPr>
        <w:t>. If the line meets the x-axis and y-axis at the points Q a</w:t>
      </w:r>
      <w:r>
        <w:rPr>
          <w:rFonts w:ascii="Times New Roman" w:hAnsi="Times New Roman" w:cs="Times New Roman"/>
          <w:sz w:val="24"/>
          <w:szCs w:val="24"/>
        </w:rPr>
        <w:t>nd P</w:t>
      </w:r>
      <w:r w:rsidR="0030388B" w:rsidRPr="00121996">
        <w:rPr>
          <w:rFonts w:ascii="Times New Roman" w:hAnsi="Times New Roman" w:cs="Times New Roman"/>
          <w:sz w:val="24"/>
          <w:szCs w:val="24"/>
        </w:rPr>
        <w:t xml:space="preserve"> respectively, then the coordinates of the points are </w:t>
      </w:r>
      <w:r w:rsidRPr="00121996">
        <w:rPr>
          <w:rFonts w:ascii="Times New Roman" w:hAnsi="Times New Roman" w:cs="Times New Roman"/>
          <w:position w:val="-28"/>
          <w:sz w:val="24"/>
          <w:szCs w:val="24"/>
        </w:rPr>
        <w:object w:dxaOrig="1120" w:dyaOrig="680">
          <v:shape id="_x0000_i1120" type="#_x0000_t75" style="width:56.25pt;height:33.75pt" o:ole="">
            <v:imagedata r:id="rId197" o:title=""/>
          </v:shape>
          <o:OLEObject Type="Embed" ProgID="Equation.DSMT4" ShapeID="_x0000_i1120" DrawAspect="Content" ObjectID="_1662515907" r:id="rId198"/>
        </w:object>
      </w:r>
      <w:r w:rsidR="0030388B" w:rsidRPr="00121996">
        <w:rPr>
          <w:rFonts w:ascii="Times New Roman" w:hAnsi="Times New Roman" w:cs="Times New Roman"/>
          <w:sz w:val="24"/>
          <w:szCs w:val="24"/>
        </w:rPr>
        <w:t xml:space="preserve"> and </w:t>
      </w:r>
      <w:r w:rsidRPr="00121996">
        <w:rPr>
          <w:rFonts w:ascii="Times New Roman" w:hAnsi="Times New Roman" w:cs="Times New Roman"/>
          <w:position w:val="-28"/>
          <w:sz w:val="24"/>
          <w:szCs w:val="24"/>
        </w:rPr>
        <w:object w:dxaOrig="1080" w:dyaOrig="680">
          <v:shape id="_x0000_i1121" type="#_x0000_t75" style="width:54pt;height:33.75pt" o:ole="">
            <v:imagedata r:id="rId199" o:title=""/>
          </v:shape>
          <o:OLEObject Type="Embed" ProgID="Equation.DSMT4" ShapeID="_x0000_i1121" DrawAspect="Content" ObjectID="_1662515908" r:id="rId200"/>
        </w:object>
      </w:r>
      <w:r w:rsidR="0030388B" w:rsidRPr="00121996">
        <w:rPr>
          <w:rFonts w:ascii="Times New Roman" w:hAnsi="Times New Roman" w:cs="Times New Roman"/>
          <w:sz w:val="24"/>
          <w:szCs w:val="24"/>
        </w:rPr>
        <w:t>.</w:t>
      </w:r>
    </w:p>
    <w:p w:rsidR="00367350" w:rsidRPr="00121996" w:rsidRDefault="00367350" w:rsidP="003038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sz w:val="24"/>
          <w:szCs w:val="24"/>
        </w:rPr>
        <w:t xml:space="preserve">Thus, the area of the triangle </w:t>
      </w:r>
      <w:r w:rsidR="009E1142">
        <w:rPr>
          <w:rFonts w:ascii="Times New Roman" w:hAnsi="Times New Roman" w:cs="Times New Roman"/>
          <w:sz w:val="24"/>
          <w:szCs w:val="24"/>
        </w:rPr>
        <w:t>NQP</w:t>
      </w:r>
      <w:r w:rsidRPr="00121996">
        <w:rPr>
          <w:rFonts w:ascii="Times New Roman" w:hAnsi="Times New Roman" w:cs="Times New Roman"/>
          <w:sz w:val="24"/>
          <w:szCs w:val="24"/>
        </w:rPr>
        <w:t xml:space="preserve"> is given by,</w:t>
      </w:r>
    </w:p>
    <w:p w:rsidR="00367350" w:rsidRPr="00121996" w:rsidRDefault="00367350" w:rsidP="003038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sz w:val="24"/>
          <w:szCs w:val="24"/>
        </w:rPr>
        <w:t xml:space="preserve">Area of </w:t>
      </w:r>
    </w:p>
    <w:p w:rsidR="0030388B" w:rsidRPr="00121996" w:rsidRDefault="009E1142" w:rsidP="0030388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position w:val="-24"/>
          <w:sz w:val="24"/>
          <w:szCs w:val="24"/>
        </w:rPr>
        <w:object w:dxaOrig="1900" w:dyaOrig="620">
          <v:shape id="_x0000_i1122" type="#_x0000_t75" style="width:95.25pt;height:30.75pt" o:ole="">
            <v:imagedata r:id="rId201" o:title=""/>
          </v:shape>
          <o:OLEObject Type="Embed" ProgID="Equation.DSMT4" ShapeID="_x0000_i1122" DrawAspect="Content" ObjectID="_1662515909" r:id="rId202"/>
        </w:object>
      </w:r>
    </w:p>
    <w:p w:rsidR="0030388B" w:rsidRPr="00121996" w:rsidRDefault="009E1142" w:rsidP="0030388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position w:val="-28"/>
          <w:sz w:val="24"/>
          <w:szCs w:val="24"/>
        </w:rPr>
        <w:object w:dxaOrig="3780" w:dyaOrig="700">
          <v:shape id="_x0000_i1123" type="#_x0000_t75" style="width:189pt;height:34.5pt" o:ole="">
            <v:imagedata r:id="rId203" o:title=""/>
          </v:shape>
          <o:OLEObject Type="Embed" ProgID="Equation.DSMT4" ShapeID="_x0000_i1123" DrawAspect="Content" ObjectID="_1662515910" r:id="rId204"/>
        </w:object>
      </w:r>
    </w:p>
    <w:p w:rsidR="0030388B" w:rsidRPr="00121996" w:rsidRDefault="00367350" w:rsidP="003673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sz w:val="24"/>
          <w:szCs w:val="24"/>
        </w:rPr>
        <w:t>Now,</w:t>
      </w:r>
      <w:r w:rsidRPr="0012199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E1142" w:rsidRPr="00121996">
        <w:rPr>
          <w:rFonts w:ascii="Times New Roman" w:hAnsi="Times New Roman" w:cs="Times New Roman"/>
          <w:position w:val="-30"/>
          <w:sz w:val="24"/>
          <w:szCs w:val="24"/>
        </w:rPr>
        <w:object w:dxaOrig="3000" w:dyaOrig="800">
          <v:shape id="_x0000_i1124" type="#_x0000_t75" style="width:150pt;height:39.75pt" o:ole="">
            <v:imagedata r:id="rId205" o:title=""/>
          </v:shape>
          <o:OLEObject Type="Embed" ProgID="Equation.DSMT4" ShapeID="_x0000_i1124" DrawAspect="Content" ObjectID="_1662515911" r:id="rId206"/>
        </w:object>
      </w:r>
    </w:p>
    <w:p w:rsidR="00367350" w:rsidRPr="00121996" w:rsidRDefault="00367350" w:rsidP="00367350">
      <w:pPr>
        <w:spacing w:after="0"/>
        <w:ind w:left="720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121996">
        <w:rPr>
          <w:rFonts w:ascii="Times New Roman" w:hAnsi="Times New Roman" w:cs="Times New Roman"/>
          <w:sz w:val="24"/>
          <w:szCs w:val="24"/>
        </w:rPr>
        <w:t xml:space="preserve">         </w:t>
      </w:r>
      <w:r w:rsidR="009E1142" w:rsidRPr="00121996">
        <w:rPr>
          <w:rFonts w:ascii="Times New Roman" w:hAnsi="Times New Roman" w:cs="Times New Roman"/>
          <w:position w:val="-24"/>
          <w:sz w:val="24"/>
          <w:szCs w:val="24"/>
        </w:rPr>
        <w:object w:dxaOrig="1440" w:dyaOrig="700">
          <v:shape id="_x0000_i1125" type="#_x0000_t75" style="width:1in;height:34.5pt" o:ole="">
            <v:imagedata r:id="rId207" o:title=""/>
          </v:shape>
          <o:OLEObject Type="Embed" ProgID="Equation.DSMT4" ShapeID="_x0000_i1125" DrawAspect="Content" ObjectID="_1662515912" r:id="rId208"/>
        </w:object>
      </w:r>
    </w:p>
    <w:p w:rsidR="004E4CC9" w:rsidRPr="00121996" w:rsidRDefault="004E4CC9" w:rsidP="004E4C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sz w:val="24"/>
          <w:szCs w:val="24"/>
        </w:rPr>
        <w:t xml:space="preserve">and </w:t>
      </w:r>
      <w:r w:rsidR="00060C8E" w:rsidRPr="00121996">
        <w:rPr>
          <w:rFonts w:ascii="Times New Roman" w:hAnsi="Times New Roman" w:cs="Times New Roman"/>
          <w:sz w:val="24"/>
          <w:szCs w:val="24"/>
        </w:rPr>
        <w:t xml:space="preserve">area of </w:t>
      </w:r>
      <w:r w:rsidR="009E1142" w:rsidRPr="00121996">
        <w:rPr>
          <w:rFonts w:ascii="Times New Roman" w:hAnsi="Times New Roman" w:cs="Times New Roman"/>
          <w:position w:val="-90"/>
          <w:sz w:val="24"/>
          <w:szCs w:val="24"/>
        </w:rPr>
        <w:object w:dxaOrig="2520" w:dyaOrig="1920">
          <v:shape id="_x0000_i1126" type="#_x0000_t75" style="width:126pt;height:95.25pt" o:ole="">
            <v:imagedata r:id="rId209" o:title=""/>
          </v:shape>
          <o:OLEObject Type="Embed" ProgID="Equation.DSMT4" ShapeID="_x0000_i1126" DrawAspect="Content" ObjectID="_1662515913" r:id="rId210"/>
        </w:object>
      </w:r>
    </w:p>
    <w:p w:rsidR="0030388B" w:rsidRPr="00121996" w:rsidRDefault="001C230B" w:rsidP="001C230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position w:val="-24"/>
          <w:sz w:val="24"/>
          <w:szCs w:val="24"/>
        </w:rPr>
        <w:t xml:space="preserve">      </w:t>
      </w:r>
      <w:r w:rsidR="009E1142" w:rsidRPr="00121996">
        <w:rPr>
          <w:rFonts w:ascii="Times New Roman" w:hAnsi="Times New Roman" w:cs="Times New Roman"/>
          <w:position w:val="-34"/>
          <w:sz w:val="24"/>
          <w:szCs w:val="24"/>
        </w:rPr>
        <w:object w:dxaOrig="4260" w:dyaOrig="800">
          <v:shape id="_x0000_i1127" type="#_x0000_t75" style="width:213pt;height:39.75pt" o:ole="">
            <v:imagedata r:id="rId211" o:title=""/>
          </v:shape>
          <o:OLEObject Type="Embed" ProgID="Equation.DSMT4" ShapeID="_x0000_i1127" DrawAspect="Content" ObjectID="_1662515914" r:id="rId212"/>
        </w:object>
      </w:r>
    </w:p>
    <w:p w:rsidR="001C230B" w:rsidRPr="00121996" w:rsidRDefault="001C230B" w:rsidP="001C230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position w:val="-24"/>
          <w:sz w:val="24"/>
          <w:szCs w:val="24"/>
        </w:rPr>
        <w:t xml:space="preserve">      </w:t>
      </w:r>
      <w:r w:rsidR="009E1142" w:rsidRPr="00121996">
        <w:rPr>
          <w:rFonts w:ascii="Times New Roman" w:hAnsi="Times New Roman" w:cs="Times New Roman"/>
          <w:position w:val="-32"/>
          <w:sz w:val="24"/>
          <w:szCs w:val="24"/>
        </w:rPr>
        <w:object w:dxaOrig="2180" w:dyaOrig="760">
          <v:shape id="_x0000_i1128" type="#_x0000_t75" style="width:108.75pt;height:37.5pt" o:ole="">
            <v:imagedata r:id="rId213" o:title=""/>
          </v:shape>
          <o:OLEObject Type="Embed" ProgID="Equation.DSMT4" ShapeID="_x0000_i1128" DrawAspect="Content" ObjectID="_1662515915" r:id="rId214"/>
        </w:object>
      </w:r>
      <w:r w:rsidRPr="00121996">
        <w:rPr>
          <w:rFonts w:ascii="Times New Roman" w:hAnsi="Times New Roman" w:cs="Times New Roman"/>
          <w:sz w:val="24"/>
          <w:szCs w:val="24"/>
        </w:rPr>
        <w:t>.</w:t>
      </w:r>
    </w:p>
    <w:p w:rsidR="001C230B" w:rsidRPr="00121996" w:rsidRDefault="001C230B" w:rsidP="001C23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sz w:val="24"/>
          <w:szCs w:val="24"/>
        </w:rPr>
        <w:t>From (2), we get</w:t>
      </w:r>
    </w:p>
    <w:p w:rsidR="001C230B" w:rsidRPr="00121996" w:rsidRDefault="009E1142" w:rsidP="001C230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position w:val="-62"/>
          <w:sz w:val="24"/>
          <w:szCs w:val="24"/>
        </w:rPr>
        <w:object w:dxaOrig="2900" w:dyaOrig="1400">
          <v:shape id="_x0000_i1129" type="#_x0000_t75" style="width:144.75pt;height:69.75pt" o:ole="">
            <v:imagedata r:id="rId215" o:title=""/>
          </v:shape>
          <o:OLEObject Type="Embed" ProgID="Equation.DSMT4" ShapeID="_x0000_i1129" DrawAspect="Content" ObjectID="_1662515916" r:id="rId216"/>
        </w:object>
      </w:r>
    </w:p>
    <w:p w:rsidR="001C230B" w:rsidRPr="00121996" w:rsidRDefault="009E1142" w:rsidP="001C230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position w:val="-30"/>
          <w:sz w:val="24"/>
          <w:szCs w:val="24"/>
        </w:rPr>
        <w:object w:dxaOrig="2160" w:dyaOrig="680">
          <v:shape id="_x0000_i1130" type="#_x0000_t75" style="width:108pt;height:33.75pt" o:ole="">
            <v:imagedata r:id="rId217" o:title=""/>
          </v:shape>
          <o:OLEObject Type="Embed" ProgID="Equation.DSMT4" ShapeID="_x0000_i1130" DrawAspect="Content" ObjectID="_1662515917" r:id="rId218"/>
        </w:object>
      </w:r>
    </w:p>
    <w:p w:rsidR="007C68ED" w:rsidRDefault="009E1142" w:rsidP="007C68ED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position w:val="-30"/>
          <w:sz w:val="24"/>
          <w:szCs w:val="24"/>
        </w:rPr>
        <w:object w:dxaOrig="2140" w:dyaOrig="720">
          <v:shape id="_x0000_i1131" type="#_x0000_t75" style="width:107.25pt;height:36pt" o:ole="">
            <v:imagedata r:id="rId219" o:title=""/>
          </v:shape>
          <o:OLEObject Type="Embed" ProgID="Equation.DSMT4" ShapeID="_x0000_i1131" DrawAspect="Content" ObjectID="_1662515918" r:id="rId220"/>
        </w:object>
      </w:r>
      <w:r w:rsidR="001C230B" w:rsidRPr="00121996">
        <w:rPr>
          <w:rFonts w:ascii="Times New Roman" w:hAnsi="Times New Roman" w:cs="Times New Roman"/>
          <w:sz w:val="24"/>
          <w:szCs w:val="24"/>
        </w:rPr>
        <w:t>.</w:t>
      </w:r>
    </w:p>
    <w:p w:rsidR="0030388B" w:rsidRPr="00121996" w:rsidRDefault="0030388B" w:rsidP="007C68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sz w:val="24"/>
          <w:szCs w:val="24"/>
        </w:rPr>
        <w:t>This is the</w:t>
      </w:r>
      <w:r w:rsidR="00121996" w:rsidRPr="00121996">
        <w:rPr>
          <w:rFonts w:ascii="Times New Roman" w:hAnsi="Times New Roman" w:cs="Times New Roman"/>
          <w:sz w:val="24"/>
          <w:szCs w:val="24"/>
        </w:rPr>
        <w:t xml:space="preserve"> required distance/ length of perpendicular from the point</w:t>
      </w:r>
      <w:r w:rsidR="009E1142" w:rsidRPr="00121996">
        <w:rPr>
          <w:rFonts w:ascii="Times New Roman" w:hAnsi="Times New Roman" w:cs="Times New Roman"/>
          <w:position w:val="-14"/>
          <w:sz w:val="24"/>
          <w:szCs w:val="24"/>
        </w:rPr>
        <w:object w:dxaOrig="960" w:dyaOrig="400">
          <v:shape id="_x0000_i1132" type="#_x0000_t75" style="width:48pt;height:19.5pt" o:ole="">
            <v:imagedata r:id="rId221" o:title=""/>
          </v:shape>
          <o:OLEObject Type="Embed" ProgID="Equation.DSMT4" ShapeID="_x0000_i1132" DrawAspect="Content" ObjectID="_1662515919" r:id="rId222"/>
        </w:object>
      </w:r>
      <w:r w:rsidR="00121996" w:rsidRPr="00121996">
        <w:rPr>
          <w:rFonts w:ascii="Times New Roman" w:hAnsi="Times New Roman" w:cs="Times New Roman"/>
          <w:sz w:val="24"/>
          <w:szCs w:val="24"/>
        </w:rPr>
        <w:t xml:space="preserve"> to the line </w:t>
      </w:r>
      <w:r w:rsidR="009E1142" w:rsidRPr="00121996">
        <w:rPr>
          <w:rFonts w:ascii="Times New Roman" w:hAnsi="Times New Roman" w:cs="Times New Roman"/>
          <w:position w:val="-10"/>
          <w:sz w:val="24"/>
          <w:szCs w:val="24"/>
        </w:rPr>
        <w:object w:dxaOrig="1579" w:dyaOrig="320">
          <v:shape id="_x0000_i1133" type="#_x0000_t75" style="width:78.75pt;height:15.75pt" o:ole="">
            <v:imagedata r:id="rId223" o:title=""/>
          </v:shape>
          <o:OLEObject Type="Embed" ProgID="Equation.DSMT4" ShapeID="_x0000_i1133" DrawAspect="Content" ObjectID="_1662515920" r:id="rId224"/>
        </w:object>
      </w:r>
      <w:r w:rsidRPr="00121996">
        <w:rPr>
          <w:rFonts w:ascii="Times New Roman" w:hAnsi="Times New Roman" w:cs="Times New Roman"/>
          <w:sz w:val="24"/>
          <w:szCs w:val="24"/>
        </w:rPr>
        <w:t>.</w:t>
      </w:r>
    </w:p>
    <w:p w:rsidR="007C68ED" w:rsidRPr="00121996" w:rsidRDefault="007C68ED" w:rsidP="007C68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Distance between two parallel lines</w:t>
      </w:r>
      <w:r w:rsidRPr="00CB0176">
        <w:rPr>
          <w:rFonts w:ascii="Times New Roman" w:hAnsi="Times New Roman" w:cs="Times New Roman"/>
          <w:b/>
          <w:sz w:val="28"/>
          <w:szCs w:val="28"/>
        </w:rPr>
        <w:t>:</w:t>
      </w:r>
      <w:r w:rsidRPr="00CB01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1996">
        <w:rPr>
          <w:rFonts w:ascii="Times New Roman" w:hAnsi="Times New Roman" w:cs="Times New Roman"/>
          <w:sz w:val="24"/>
          <w:szCs w:val="24"/>
        </w:rPr>
        <w:t xml:space="preserve">Let, the </w:t>
      </w:r>
      <w:r w:rsidR="00D26409">
        <w:rPr>
          <w:rFonts w:ascii="Times New Roman" w:hAnsi="Times New Roman" w:cs="Times New Roman"/>
          <w:sz w:val="24"/>
          <w:szCs w:val="24"/>
        </w:rPr>
        <w:t>equations of two parallel lines are,</w:t>
      </w:r>
    </w:p>
    <w:p w:rsidR="007C68ED" w:rsidRDefault="00EF6833" w:rsidP="007C68ED">
      <w:pPr>
        <w:spacing w:after="0"/>
        <w:ind w:firstLine="720"/>
        <w:jc w:val="both"/>
      </w:pPr>
      <w:r>
        <w:rPr>
          <w:rFonts w:ascii="Times New Roman" w:hAnsi="Times New Roman" w:cs="Times New Roman"/>
          <w:noProof/>
          <w:position w:val="-24"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-2540</wp:posOffset>
            </wp:positionV>
            <wp:extent cx="2809875" cy="1628775"/>
            <wp:effectExtent l="19050" t="0" r="9525" b="0"/>
            <wp:wrapNone/>
            <wp:docPr id="894" name="Picture 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6409" w:rsidRPr="00121996">
        <w:rPr>
          <w:rFonts w:ascii="Times New Roman" w:hAnsi="Times New Roman" w:cs="Times New Roman"/>
          <w:position w:val="-14"/>
          <w:sz w:val="24"/>
          <w:szCs w:val="24"/>
        </w:rPr>
        <w:object w:dxaOrig="2000" w:dyaOrig="400">
          <v:shape id="_x0000_i1134" type="#_x0000_t75" style="width:100.5pt;height:19.5pt" o:ole="">
            <v:imagedata r:id="rId226" o:title=""/>
          </v:shape>
          <o:OLEObject Type="Embed" ProgID="Equation.DSMT4" ShapeID="_x0000_i1134" DrawAspect="Content" ObjectID="_1662515921" r:id="rId227"/>
        </w:object>
      </w:r>
    </w:p>
    <w:p w:rsidR="00D26409" w:rsidRPr="00D26409" w:rsidRDefault="00D26409" w:rsidP="00D26409">
      <w:pPr>
        <w:spacing w:after="0"/>
        <w:jc w:val="both"/>
      </w:pPr>
      <w:r>
        <w:t xml:space="preserve">and </w:t>
      </w:r>
      <w:r>
        <w:tab/>
      </w:r>
      <w:r w:rsidRPr="00121996">
        <w:rPr>
          <w:rFonts w:ascii="Times New Roman" w:hAnsi="Times New Roman" w:cs="Times New Roman"/>
          <w:position w:val="-14"/>
          <w:sz w:val="24"/>
          <w:szCs w:val="24"/>
        </w:rPr>
        <w:object w:dxaOrig="2079" w:dyaOrig="400">
          <v:shape id="_x0000_i1135" type="#_x0000_t75" style="width:104.25pt;height:19.5pt" o:ole="">
            <v:imagedata r:id="rId228" o:title=""/>
          </v:shape>
          <o:OLEObject Type="Embed" ProgID="Equation.DSMT4" ShapeID="_x0000_i1135" DrawAspect="Content" ObjectID="_1662515922" r:id="rId229"/>
        </w:object>
      </w:r>
    </w:p>
    <w:p w:rsidR="007C68ED" w:rsidRPr="00EF6833" w:rsidRDefault="007C68ED" w:rsidP="007C68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1996">
        <w:rPr>
          <w:rFonts w:ascii="Times New Roman" w:hAnsi="Times New Roman" w:cs="Times New Roman"/>
          <w:sz w:val="24"/>
          <w:szCs w:val="24"/>
        </w:rPr>
        <w:t xml:space="preserve"> </w:t>
      </w:r>
      <w:r w:rsidR="00791811" w:rsidRPr="00EF6833">
        <w:rPr>
          <w:rFonts w:ascii="Times New Roman" w:hAnsi="Times New Roman" w:cs="Times New Roman"/>
          <w:sz w:val="24"/>
          <w:szCs w:val="24"/>
        </w:rPr>
        <w:t xml:space="preserve">Line (1) will intersect x-axis at the point </w:t>
      </w:r>
      <w:r w:rsidR="00791811" w:rsidRPr="00EF6833">
        <w:rPr>
          <w:rFonts w:ascii="Times New Roman" w:hAnsi="Times New Roman" w:cs="Times New Roman"/>
          <w:position w:val="-28"/>
          <w:sz w:val="24"/>
          <w:szCs w:val="24"/>
        </w:rPr>
        <w:object w:dxaOrig="1100" w:dyaOrig="680">
          <v:shape id="_x0000_i1136" type="#_x0000_t75" style="width:54.75pt;height:33.75pt" o:ole="">
            <v:imagedata r:id="rId230" o:title=""/>
          </v:shape>
          <o:OLEObject Type="Embed" ProgID="Equation.DSMT4" ShapeID="_x0000_i1136" DrawAspect="Content" ObjectID="_1662515923" r:id="rId231"/>
        </w:object>
      </w:r>
      <w:r w:rsidR="00EF6833" w:rsidRPr="00EF6833">
        <w:rPr>
          <w:rFonts w:ascii="Times New Roman" w:hAnsi="Times New Roman" w:cs="Times New Roman"/>
          <w:sz w:val="24"/>
          <w:szCs w:val="24"/>
        </w:rPr>
        <w:t>.</w:t>
      </w:r>
      <w:r w:rsidR="00D26409" w:rsidRPr="00EF68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833" w:rsidRPr="00EF6833" w:rsidRDefault="00EF6833" w:rsidP="003A42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833">
        <w:rPr>
          <w:rFonts w:ascii="Times New Roman" w:hAnsi="Times New Roman" w:cs="Times New Roman"/>
          <w:sz w:val="24"/>
          <w:szCs w:val="24"/>
        </w:rPr>
        <w:t>The distance between two lines is equal to the length of the</w:t>
      </w:r>
    </w:p>
    <w:p w:rsidR="0030388B" w:rsidRPr="00EF6833" w:rsidRDefault="00EF6833" w:rsidP="003A42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833">
        <w:rPr>
          <w:rFonts w:ascii="Times New Roman" w:hAnsi="Times New Roman" w:cs="Times New Roman"/>
          <w:sz w:val="24"/>
          <w:szCs w:val="24"/>
        </w:rPr>
        <w:t xml:space="preserve">perpendicular from the point  </w:t>
      </w:r>
      <w:r w:rsidRPr="00EF6833">
        <w:rPr>
          <w:rFonts w:ascii="Times New Roman" w:hAnsi="Times New Roman" w:cs="Times New Roman"/>
          <w:position w:val="-28"/>
          <w:sz w:val="24"/>
          <w:szCs w:val="24"/>
        </w:rPr>
        <w:object w:dxaOrig="1100" w:dyaOrig="680">
          <v:shape id="_x0000_i1137" type="#_x0000_t75" style="width:54.75pt;height:33.75pt" o:ole="">
            <v:imagedata r:id="rId230" o:title=""/>
          </v:shape>
          <o:OLEObject Type="Embed" ProgID="Equation.DSMT4" ShapeID="_x0000_i1137" DrawAspect="Content" ObjectID="_1662515924" r:id="rId232"/>
        </w:object>
      </w:r>
      <w:r w:rsidRPr="00EF6833">
        <w:rPr>
          <w:rFonts w:ascii="Times New Roman" w:hAnsi="Times New Roman" w:cs="Times New Roman"/>
          <w:sz w:val="24"/>
          <w:szCs w:val="24"/>
        </w:rPr>
        <w:t xml:space="preserve"> to the line (2).</w:t>
      </w:r>
    </w:p>
    <w:p w:rsidR="00EF6833" w:rsidRPr="00EF6833" w:rsidRDefault="00EF6833" w:rsidP="003A42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833">
        <w:rPr>
          <w:rFonts w:ascii="Times New Roman" w:hAnsi="Times New Roman" w:cs="Times New Roman"/>
          <w:sz w:val="24"/>
          <w:szCs w:val="24"/>
        </w:rPr>
        <w:t xml:space="preserve">i.e. </w:t>
      </w:r>
      <w:r w:rsidRPr="00EF6833">
        <w:rPr>
          <w:rFonts w:ascii="Times New Roman" w:hAnsi="Times New Roman" w:cs="Times New Roman"/>
          <w:position w:val="-30"/>
          <w:sz w:val="24"/>
          <w:szCs w:val="24"/>
        </w:rPr>
        <w:object w:dxaOrig="3900" w:dyaOrig="1060">
          <v:shape id="_x0000_i1138" type="#_x0000_t75" style="width:195pt;height:52.5pt" o:ole="">
            <v:imagedata r:id="rId233" o:title=""/>
          </v:shape>
          <o:OLEObject Type="Embed" ProgID="Equation.DSMT4" ShapeID="_x0000_i1138" DrawAspect="Content" ObjectID="_1662515925" r:id="rId234"/>
        </w:object>
      </w:r>
      <w:r w:rsidRPr="00EF6833">
        <w:rPr>
          <w:rFonts w:ascii="Times New Roman" w:hAnsi="Times New Roman" w:cs="Times New Roman"/>
          <w:sz w:val="24"/>
          <w:szCs w:val="24"/>
        </w:rPr>
        <w:t>.</w:t>
      </w:r>
    </w:p>
    <w:p w:rsidR="00EF6833" w:rsidRDefault="00EF6833" w:rsidP="003A42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833">
        <w:rPr>
          <w:rFonts w:ascii="Times New Roman" w:hAnsi="Times New Roman" w:cs="Times New Roman"/>
          <w:sz w:val="24"/>
          <w:szCs w:val="24"/>
        </w:rPr>
        <w:t xml:space="preserve">Note: The distance between two parallel lines </w:t>
      </w:r>
      <w:r w:rsidRPr="00EF6833">
        <w:rPr>
          <w:rFonts w:ascii="Times New Roman" w:hAnsi="Times New Roman" w:cs="Times New Roman"/>
          <w:position w:val="-12"/>
          <w:sz w:val="24"/>
          <w:szCs w:val="24"/>
        </w:rPr>
        <w:object w:dxaOrig="1500" w:dyaOrig="360">
          <v:shape id="_x0000_i1139" type="#_x0000_t75" style="width:75pt;height:18pt" o:ole="">
            <v:imagedata r:id="rId235" o:title=""/>
          </v:shape>
          <o:OLEObject Type="Embed" ProgID="Equation.DSMT4" ShapeID="_x0000_i1139" DrawAspect="Content" ObjectID="_1662515926" r:id="rId236"/>
        </w:object>
      </w:r>
      <w:r w:rsidRPr="00EF6833">
        <w:rPr>
          <w:rFonts w:ascii="Times New Roman" w:hAnsi="Times New Roman" w:cs="Times New Roman"/>
          <w:sz w:val="24"/>
          <w:szCs w:val="24"/>
        </w:rPr>
        <w:t xml:space="preserve"> and </w:t>
      </w:r>
      <w:r w:rsidRPr="00EF6833">
        <w:rPr>
          <w:rFonts w:ascii="Times New Roman" w:hAnsi="Times New Roman" w:cs="Times New Roman"/>
          <w:position w:val="-12"/>
          <w:sz w:val="24"/>
          <w:szCs w:val="24"/>
        </w:rPr>
        <w:object w:dxaOrig="1520" w:dyaOrig="360">
          <v:shape id="_x0000_i1140" type="#_x0000_t75" style="width:76.5pt;height:18pt" o:ole="">
            <v:imagedata r:id="rId237" o:title=""/>
          </v:shape>
          <o:OLEObject Type="Embed" ProgID="Equation.DSMT4" ShapeID="_x0000_i1140" DrawAspect="Content" ObjectID="_1662515927" r:id="rId238"/>
        </w:object>
      </w:r>
      <w:r w:rsidRPr="00EF6833">
        <w:rPr>
          <w:rFonts w:ascii="Times New Roman" w:hAnsi="Times New Roman" w:cs="Times New Roman"/>
          <w:sz w:val="24"/>
          <w:szCs w:val="24"/>
        </w:rPr>
        <w:t xml:space="preserve"> is</w:t>
      </w:r>
      <w:r w:rsidRPr="00EF6833">
        <w:rPr>
          <w:rFonts w:ascii="Times New Roman" w:hAnsi="Times New Roman" w:cs="Times New Roman"/>
          <w:position w:val="-30"/>
          <w:sz w:val="24"/>
          <w:szCs w:val="24"/>
        </w:rPr>
        <w:object w:dxaOrig="1440" w:dyaOrig="720">
          <v:shape id="_x0000_i1141" type="#_x0000_t75" style="width:1in;height:36pt" o:ole="">
            <v:imagedata r:id="rId239" o:title=""/>
          </v:shape>
          <o:OLEObject Type="Embed" ProgID="Equation.DSMT4" ShapeID="_x0000_i1141" DrawAspect="Content" ObjectID="_1662515928" r:id="rId240"/>
        </w:object>
      </w:r>
      <w:r w:rsidRPr="00EF6833">
        <w:rPr>
          <w:rFonts w:ascii="Times New Roman" w:hAnsi="Times New Roman" w:cs="Times New Roman"/>
          <w:sz w:val="24"/>
          <w:szCs w:val="24"/>
        </w:rPr>
        <w:t>.</w:t>
      </w:r>
    </w:p>
    <w:p w:rsidR="00AE650A" w:rsidRPr="004B4380" w:rsidRDefault="00AE650A" w:rsidP="00AE650A">
      <w:pPr>
        <w:pStyle w:val="NormalWeb"/>
        <w:spacing w:before="240" w:beforeAutospacing="0" w:after="240" w:afterAutospacing="0"/>
        <w:rPr>
          <w:color w:val="000000"/>
        </w:rPr>
      </w:pPr>
      <w:r>
        <w:rPr>
          <w:b/>
          <w:sz w:val="28"/>
          <w:szCs w:val="28"/>
        </w:rPr>
        <w:t>Point of intersection of two straight lines</w:t>
      </w:r>
      <w:r w:rsidRPr="00CB017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4B4380">
        <w:rPr>
          <w:color w:val="000000"/>
        </w:rPr>
        <w:t>Let us assume the</w:t>
      </w:r>
      <w:r>
        <w:rPr>
          <w:color w:val="000000"/>
        </w:rPr>
        <w:t xml:space="preserve"> equations of</w:t>
      </w:r>
      <w:r w:rsidRPr="004B4380">
        <w:rPr>
          <w:color w:val="000000"/>
        </w:rPr>
        <w:t xml:space="preserve"> two given straight li</w:t>
      </w:r>
      <w:r>
        <w:rPr>
          <w:color w:val="000000"/>
        </w:rPr>
        <w:t>nes</w:t>
      </w:r>
      <w:r w:rsidRPr="004B4380">
        <w:rPr>
          <w:color w:val="000000"/>
        </w:rPr>
        <w:t xml:space="preserve"> are </w:t>
      </w:r>
    </w:p>
    <w:p w:rsidR="00AE650A" w:rsidRPr="004B4380" w:rsidRDefault="00AE650A" w:rsidP="00AE650A">
      <w:pPr>
        <w:pStyle w:val="NormalWeb"/>
        <w:spacing w:before="240" w:beforeAutospacing="0" w:after="240" w:afterAutospacing="0"/>
        <w:ind w:left="720" w:firstLine="720"/>
      </w:pPr>
      <w:r w:rsidRPr="004B4380">
        <w:rPr>
          <w:position w:val="-14"/>
        </w:rPr>
        <w:object w:dxaOrig="2420" w:dyaOrig="400">
          <v:shape id="_x0000_i1142" type="#_x0000_t75" style="width:120.75pt;height:20.25pt" o:ole="">
            <v:imagedata r:id="rId241" o:title=""/>
          </v:shape>
          <o:OLEObject Type="Embed" ProgID="Equation.DSMT4" ShapeID="_x0000_i1142" DrawAspect="Content" ObjectID="_1662515929" r:id="rId242"/>
        </w:object>
      </w:r>
    </w:p>
    <w:p w:rsidR="00AE650A" w:rsidRDefault="00AE650A" w:rsidP="00AE650A">
      <w:pPr>
        <w:pStyle w:val="NormalWeb"/>
        <w:spacing w:before="240" w:beforeAutospacing="0" w:after="240" w:afterAutospacing="0"/>
      </w:pPr>
      <w:r w:rsidRPr="004B4380">
        <w:t xml:space="preserve">and </w:t>
      </w:r>
      <w:r w:rsidRPr="004B4380">
        <w:tab/>
      </w:r>
      <w:r w:rsidRPr="004B4380">
        <w:tab/>
      </w:r>
      <w:r w:rsidRPr="004B4380">
        <w:rPr>
          <w:position w:val="-14"/>
        </w:rPr>
        <w:object w:dxaOrig="2580" w:dyaOrig="400">
          <v:shape id="_x0000_i1143" type="#_x0000_t75" style="width:129pt;height:20.25pt" o:ole="">
            <v:imagedata r:id="rId243" o:title=""/>
          </v:shape>
          <o:OLEObject Type="Embed" ProgID="Equation.DSMT4" ShapeID="_x0000_i1143" DrawAspect="Content" ObjectID="_1662515930" r:id="rId244"/>
        </w:object>
      </w:r>
    </w:p>
    <w:p w:rsidR="00AE650A" w:rsidRDefault="00AE650A" w:rsidP="00AE650A">
      <w:pPr>
        <w:pStyle w:val="NormalWeb"/>
        <w:spacing w:before="240" w:beforeAutospacing="0" w:after="240" w:afterAutospacing="0"/>
      </w:pPr>
      <w:r>
        <w:t>Solving these for x and y, we have</w:t>
      </w:r>
    </w:p>
    <w:p w:rsidR="00AE650A" w:rsidRDefault="00044E72" w:rsidP="00AE650A">
      <w:pPr>
        <w:pStyle w:val="NormalWeb"/>
        <w:spacing w:before="240" w:beforeAutospacing="0" w:after="240" w:afterAutospacing="0"/>
        <w:ind w:left="720" w:firstLine="720"/>
      </w:pPr>
      <w:r>
        <w:t xml:space="preserve">    </w:t>
      </w:r>
      <w:r w:rsidR="00AE650A" w:rsidRPr="00AE650A">
        <w:rPr>
          <w:position w:val="-30"/>
        </w:rPr>
        <w:object w:dxaOrig="3500" w:dyaOrig="680">
          <v:shape id="_x0000_i1144" type="#_x0000_t75" style="width:174.75pt;height:33.75pt" o:ole="">
            <v:imagedata r:id="rId245" o:title=""/>
          </v:shape>
          <o:OLEObject Type="Embed" ProgID="Equation.DSMT4" ShapeID="_x0000_i1144" DrawAspect="Content" ObjectID="_1662515931" r:id="rId246"/>
        </w:object>
      </w:r>
    </w:p>
    <w:p w:rsidR="00044E72" w:rsidRDefault="00AE650A" w:rsidP="00044E72">
      <w:pPr>
        <w:pStyle w:val="NormalWeb"/>
        <w:spacing w:before="240" w:beforeAutospacing="0" w:after="240" w:afterAutospacing="0"/>
        <w:ind w:left="720" w:firstLine="720"/>
      </w:pPr>
      <w:r w:rsidRPr="00AE650A">
        <w:rPr>
          <w:position w:val="-30"/>
        </w:rPr>
        <w:object w:dxaOrig="1680" w:dyaOrig="680">
          <v:shape id="_x0000_i1145" type="#_x0000_t75" style="width:84pt;height:33.75pt" o:ole="">
            <v:imagedata r:id="rId247" o:title=""/>
          </v:shape>
          <o:OLEObject Type="Embed" ProgID="Equation.DSMT4" ShapeID="_x0000_i1145" DrawAspect="Content" ObjectID="_1662515932" r:id="rId248"/>
        </w:object>
      </w:r>
      <w:r w:rsidR="00044E72">
        <w:t xml:space="preserve">,  </w:t>
      </w:r>
      <w:r w:rsidR="00044E72" w:rsidRPr="00C91453">
        <w:rPr>
          <w:position w:val="-30"/>
        </w:rPr>
        <w:object w:dxaOrig="1440" w:dyaOrig="680">
          <v:shape id="_x0000_i1146" type="#_x0000_t75" style="width:1in;height:33.75pt" o:ole="">
            <v:imagedata r:id="rId249" o:title=""/>
          </v:shape>
          <o:OLEObject Type="Embed" ProgID="Equation.DSMT4" ShapeID="_x0000_i1146" DrawAspect="Content" ObjectID="_1662515933" r:id="rId250"/>
        </w:object>
      </w:r>
    </w:p>
    <w:p w:rsidR="00044E72" w:rsidRDefault="00044E72" w:rsidP="00044E72">
      <w:pPr>
        <w:pStyle w:val="NormalWeb"/>
        <w:spacing w:before="240" w:beforeAutospacing="0" w:after="240" w:afterAutospacing="0"/>
      </w:pPr>
      <w:r>
        <w:t xml:space="preserve">So the point of intersection of two straight lines (1) and (2) is </w:t>
      </w:r>
      <w:r w:rsidRPr="00044E72">
        <w:rPr>
          <w:position w:val="-32"/>
        </w:rPr>
        <w:object w:dxaOrig="2400" w:dyaOrig="760">
          <v:shape id="_x0000_i1147" type="#_x0000_t75" style="width:120pt;height:38.25pt" o:ole="">
            <v:imagedata r:id="rId251" o:title=""/>
          </v:shape>
          <o:OLEObject Type="Embed" ProgID="Equation.DSMT4" ShapeID="_x0000_i1147" DrawAspect="Content" ObjectID="_1662515934" r:id="rId252"/>
        </w:object>
      </w:r>
      <w:r>
        <w:t>.</w:t>
      </w:r>
    </w:p>
    <w:p w:rsidR="00DF345E" w:rsidRDefault="00DF345E" w:rsidP="00DF345E">
      <w:pPr>
        <w:pStyle w:val="NormalWeb"/>
        <w:spacing w:before="240" w:beforeAutospacing="0" w:after="240" w:afterAutospacing="0"/>
      </w:pPr>
      <w:r w:rsidRPr="00810E81">
        <w:rPr>
          <w:b/>
          <w:sz w:val="28"/>
          <w:szCs w:val="28"/>
        </w:rPr>
        <w:lastRenderedPageBreak/>
        <w:t>Equations of the line passing through the intersection of two lines:</w:t>
      </w:r>
      <w:r>
        <w:t xml:space="preserve"> Let us cons</w:t>
      </w:r>
      <w:r w:rsidR="00810E81">
        <w:t>ider two straight lines P and Q</w:t>
      </w:r>
      <w:r>
        <w:t xml:space="preserve"> whose equations are </w:t>
      </w:r>
    </w:p>
    <w:p w:rsidR="00DF345E" w:rsidRPr="004B4380" w:rsidRDefault="00DF345E" w:rsidP="00DF345E">
      <w:pPr>
        <w:pStyle w:val="NormalWeb"/>
        <w:spacing w:before="240" w:beforeAutospacing="0" w:after="240" w:afterAutospacing="0"/>
        <w:ind w:left="720" w:firstLine="720"/>
      </w:pPr>
      <w:r w:rsidRPr="004B4380">
        <w:rPr>
          <w:position w:val="-14"/>
        </w:rPr>
        <w:object w:dxaOrig="2420" w:dyaOrig="400">
          <v:shape id="_x0000_i1148" type="#_x0000_t75" style="width:120.75pt;height:20.25pt" o:ole="">
            <v:imagedata r:id="rId241" o:title=""/>
          </v:shape>
          <o:OLEObject Type="Embed" ProgID="Equation.DSMT4" ShapeID="_x0000_i1148" DrawAspect="Content" ObjectID="_1662515935" r:id="rId253"/>
        </w:object>
      </w:r>
    </w:p>
    <w:p w:rsidR="00DF345E" w:rsidRDefault="00DF345E" w:rsidP="00DF345E">
      <w:pPr>
        <w:pStyle w:val="NormalWeb"/>
        <w:spacing w:before="240" w:beforeAutospacing="0" w:after="240" w:afterAutospacing="0"/>
      </w:pPr>
      <w:r w:rsidRPr="004B4380">
        <w:t xml:space="preserve">and </w:t>
      </w:r>
      <w:r w:rsidRPr="004B4380">
        <w:tab/>
      </w:r>
      <w:r w:rsidRPr="004B4380">
        <w:tab/>
      </w:r>
      <w:r w:rsidRPr="004B4380">
        <w:rPr>
          <w:position w:val="-14"/>
        </w:rPr>
        <w:object w:dxaOrig="2580" w:dyaOrig="400">
          <v:shape id="_x0000_i1149" type="#_x0000_t75" style="width:129pt;height:20.25pt" o:ole="">
            <v:imagedata r:id="rId243" o:title=""/>
          </v:shape>
          <o:OLEObject Type="Embed" ProgID="Equation.DSMT4" ShapeID="_x0000_i1149" DrawAspect="Content" ObjectID="_1662515936" r:id="rId254"/>
        </w:object>
      </w:r>
    </w:p>
    <w:p w:rsidR="00DF345E" w:rsidRDefault="00DF345E" w:rsidP="00DF345E">
      <w:pPr>
        <w:pStyle w:val="NormalWeb"/>
        <w:spacing w:before="240" w:beforeAutospacing="0" w:after="240" w:afterAutospacing="0"/>
      </w:pPr>
      <w:r>
        <w:t>respectively. The equation of the line passing through these two lines is</w:t>
      </w:r>
    </w:p>
    <w:p w:rsidR="00DF345E" w:rsidRDefault="00810E81" w:rsidP="00DF345E">
      <w:pPr>
        <w:pStyle w:val="NormalWeb"/>
        <w:spacing w:before="240" w:beforeAutospacing="0" w:after="240" w:afterAutospacing="0"/>
        <w:ind w:left="720" w:firstLine="720"/>
      </w:pPr>
      <w:r w:rsidRPr="004B4380">
        <w:rPr>
          <w:position w:val="-14"/>
        </w:rPr>
        <w:object w:dxaOrig="3660" w:dyaOrig="400">
          <v:shape id="_x0000_i1205" type="#_x0000_t75" style="width:183pt;height:20.25pt" o:ole="">
            <v:imagedata r:id="rId255" o:title=""/>
          </v:shape>
          <o:OLEObject Type="Embed" ProgID="Equation.DSMT4" ShapeID="_x0000_i1205" DrawAspect="Content" ObjectID="_1662515937" r:id="rId256"/>
        </w:object>
      </w:r>
    </w:p>
    <w:p w:rsidR="00810E81" w:rsidRDefault="00810E81" w:rsidP="00810E81">
      <w:pPr>
        <w:pStyle w:val="NormalWeb"/>
        <w:spacing w:before="240" w:beforeAutospacing="0" w:after="240" w:afterAutospacing="0"/>
        <w:ind w:left="720" w:firstLine="720"/>
      </w:pPr>
      <w:r w:rsidRPr="002A2FFD">
        <w:rPr>
          <w:position w:val="-10"/>
        </w:rPr>
        <w:object w:dxaOrig="1480" w:dyaOrig="320">
          <v:shape id="_x0000_i1207" type="#_x0000_t75" style="width:74.25pt;height:15.75pt" o:ole="">
            <v:imagedata r:id="rId257" o:title=""/>
          </v:shape>
          <o:OLEObject Type="Embed" ProgID="Equation.DSMT4" ShapeID="_x0000_i1207" DrawAspect="Content" ObjectID="_1662515938" r:id="rId258"/>
        </w:object>
      </w:r>
    </w:p>
    <w:p w:rsidR="00810E81" w:rsidRDefault="00810E81" w:rsidP="00810E81">
      <w:pPr>
        <w:pStyle w:val="NormalWeb"/>
        <w:spacing w:before="240" w:beforeAutospacing="0" w:after="240" w:afterAutospacing="0"/>
      </w:pPr>
      <w:r>
        <w:t xml:space="preserve">where </w:t>
      </w:r>
      <w:r w:rsidRPr="00810E81">
        <w:rPr>
          <w:position w:val="-6"/>
        </w:rPr>
        <w:object w:dxaOrig="220" w:dyaOrig="279">
          <v:shape id="_x0000_i1206" type="#_x0000_t75" style="width:11.25pt;height:14.25pt" o:ole="">
            <v:imagedata r:id="rId259" o:title=""/>
          </v:shape>
          <o:OLEObject Type="Embed" ProgID="Equation.DSMT4" ShapeID="_x0000_i1206" DrawAspect="Content" ObjectID="_1662515939" r:id="rId260"/>
        </w:object>
      </w:r>
      <w:r>
        <w:t xml:space="preserve"> is an arbitrary constant.</w:t>
      </w:r>
    </w:p>
    <w:p w:rsidR="00810E81" w:rsidRDefault="008C5C11" w:rsidP="00810E81">
      <w:pPr>
        <w:pStyle w:val="NormalWeb"/>
        <w:spacing w:before="240" w:beforeAutospacing="0" w:after="240" w:afterAutospacing="0"/>
      </w:pPr>
      <w:r>
        <w:t>Area of a triangle form</w:t>
      </w:r>
      <w:r w:rsidR="00D66831">
        <w:t>ed</w:t>
      </w:r>
      <w:r>
        <w:t xml:space="preserve"> by </w:t>
      </w:r>
      <w:r w:rsidR="00D66831">
        <w:t>three given lines: Let us consider the equations of three given lines are</w:t>
      </w:r>
    </w:p>
    <w:p w:rsidR="00D66831" w:rsidRPr="004B4380" w:rsidRDefault="00D66831" w:rsidP="00D66831">
      <w:pPr>
        <w:pStyle w:val="NormalWeb"/>
        <w:spacing w:before="240" w:beforeAutospacing="0" w:after="240" w:afterAutospacing="0"/>
        <w:ind w:left="720" w:firstLine="720"/>
      </w:pPr>
      <w:r w:rsidRPr="004B4380">
        <w:rPr>
          <w:position w:val="-14"/>
        </w:rPr>
        <w:object w:dxaOrig="2420" w:dyaOrig="400">
          <v:shape id="_x0000_i1208" type="#_x0000_t75" style="width:120.75pt;height:20.25pt" o:ole="">
            <v:imagedata r:id="rId241" o:title=""/>
          </v:shape>
          <o:OLEObject Type="Embed" ProgID="Equation.DSMT4" ShapeID="_x0000_i1208" DrawAspect="Content" ObjectID="_1662515940" r:id="rId261"/>
        </w:object>
      </w:r>
    </w:p>
    <w:p w:rsidR="00D66831" w:rsidRDefault="00D66831" w:rsidP="00D66831">
      <w:pPr>
        <w:pStyle w:val="NormalWeb"/>
        <w:spacing w:before="240" w:beforeAutospacing="0" w:after="240" w:afterAutospacing="0"/>
      </w:pPr>
      <w:r w:rsidRPr="004B4380">
        <w:t xml:space="preserve"> </w:t>
      </w:r>
      <w:r w:rsidRPr="004B4380">
        <w:tab/>
      </w:r>
      <w:r w:rsidRPr="004B4380">
        <w:tab/>
      </w:r>
      <w:r w:rsidRPr="004B4380">
        <w:rPr>
          <w:position w:val="-14"/>
        </w:rPr>
        <w:object w:dxaOrig="2580" w:dyaOrig="400">
          <v:shape id="_x0000_i1209" type="#_x0000_t75" style="width:129pt;height:20.25pt" o:ole="">
            <v:imagedata r:id="rId243" o:title=""/>
          </v:shape>
          <o:OLEObject Type="Embed" ProgID="Equation.DSMT4" ShapeID="_x0000_i1209" DrawAspect="Content" ObjectID="_1662515941" r:id="rId262"/>
        </w:object>
      </w:r>
    </w:p>
    <w:p w:rsidR="00D66831" w:rsidRDefault="00D66831" w:rsidP="00D66831">
      <w:pPr>
        <w:pStyle w:val="NormalWeb"/>
        <w:spacing w:before="240" w:beforeAutospacing="0" w:after="240" w:afterAutospacing="0"/>
      </w:pPr>
      <w:r>
        <w:t xml:space="preserve">and </w:t>
      </w:r>
      <w:r>
        <w:tab/>
      </w:r>
      <w:r>
        <w:tab/>
      </w:r>
      <w:r w:rsidRPr="004B4380">
        <w:rPr>
          <w:position w:val="-14"/>
        </w:rPr>
        <w:object w:dxaOrig="2540" w:dyaOrig="400">
          <v:shape id="_x0000_i1210" type="#_x0000_t75" style="width:126.75pt;height:20.25pt" o:ole="">
            <v:imagedata r:id="rId263" o:title=""/>
          </v:shape>
          <o:OLEObject Type="Embed" ProgID="Equation.DSMT4" ShapeID="_x0000_i1210" DrawAspect="Content" ObjectID="_1662515942" r:id="rId264"/>
        </w:object>
      </w:r>
    </w:p>
    <w:p w:rsidR="00F427B4" w:rsidRDefault="00F427B4" w:rsidP="00D66831">
      <w:pPr>
        <w:pStyle w:val="NormalWeb"/>
        <w:spacing w:before="240" w:beforeAutospacing="0" w:after="240" w:afterAutospacing="0"/>
      </w:pPr>
      <w:r>
        <w:t>The area of these three lines is given by</w:t>
      </w:r>
    </w:p>
    <w:p w:rsidR="00F427B4" w:rsidRDefault="00F427B4" w:rsidP="00F427B4">
      <w:pPr>
        <w:pStyle w:val="NormalWeb"/>
        <w:spacing w:before="240" w:beforeAutospacing="0" w:after="240" w:afterAutospacing="0"/>
        <w:ind w:left="720" w:firstLine="720"/>
      </w:pPr>
      <w:r w:rsidRPr="00F427B4">
        <w:rPr>
          <w:position w:val="-30"/>
        </w:rPr>
        <w:object w:dxaOrig="1700" w:dyaOrig="720">
          <v:shape id="_x0000_i1220" type="#_x0000_t75" style="width:84.75pt;height:36pt" o:ole="">
            <v:imagedata r:id="rId265" o:title=""/>
          </v:shape>
          <o:OLEObject Type="Embed" ProgID="Equation.DSMT4" ShapeID="_x0000_i1220" DrawAspect="Content" ObjectID="_1662515943" r:id="rId266"/>
        </w:object>
      </w:r>
    </w:p>
    <w:p w:rsidR="00DF345E" w:rsidRDefault="00D568E7" w:rsidP="00044E72">
      <w:pPr>
        <w:pStyle w:val="NormalWeb"/>
        <w:spacing w:before="240" w:beforeAutospacing="0" w:after="240" w:afterAutospacing="0"/>
      </w:pPr>
      <w:r>
        <w:t xml:space="preserve">where </w:t>
      </w:r>
      <w:r w:rsidRPr="002A2FFD">
        <w:rPr>
          <w:position w:val="-50"/>
        </w:rPr>
        <w:object w:dxaOrig="1600" w:dyaOrig="1120">
          <v:shape id="_x0000_i1221" type="#_x0000_t75" style="width:80.25pt;height:56.25pt" o:ole="">
            <v:imagedata r:id="rId267" o:title=""/>
          </v:shape>
          <o:OLEObject Type="Embed" ProgID="Equation.DSMT4" ShapeID="_x0000_i1221" DrawAspect="Content" ObjectID="_1662515944" r:id="rId268"/>
        </w:object>
      </w:r>
      <w:r>
        <w:t xml:space="preserve">, </w:t>
      </w:r>
      <w:r w:rsidRPr="00D568E7">
        <w:rPr>
          <w:position w:val="-32"/>
        </w:rPr>
        <w:object w:dxaOrig="1260" w:dyaOrig="760">
          <v:shape id="_x0000_i1222" type="#_x0000_t75" style="width:63pt;height:38.25pt" o:ole="">
            <v:imagedata r:id="rId269" o:title=""/>
          </v:shape>
          <o:OLEObject Type="Embed" ProgID="Equation.DSMT4" ShapeID="_x0000_i1222" DrawAspect="Content" ObjectID="_1662515945" r:id="rId270"/>
        </w:object>
      </w:r>
      <w:r>
        <w:t xml:space="preserve">, </w:t>
      </w:r>
      <w:r w:rsidRPr="00D568E7">
        <w:rPr>
          <w:position w:val="-32"/>
        </w:rPr>
        <w:object w:dxaOrig="1260" w:dyaOrig="760">
          <v:shape id="_x0000_i1223" type="#_x0000_t75" style="width:63pt;height:38.25pt" o:ole="">
            <v:imagedata r:id="rId271" o:title=""/>
          </v:shape>
          <o:OLEObject Type="Embed" ProgID="Equation.DSMT4" ShapeID="_x0000_i1223" DrawAspect="Content" ObjectID="_1662515946" r:id="rId272"/>
        </w:object>
      </w:r>
      <w:r>
        <w:t xml:space="preserve">and </w:t>
      </w:r>
      <w:r w:rsidRPr="00D568E7">
        <w:rPr>
          <w:position w:val="-32"/>
        </w:rPr>
        <w:object w:dxaOrig="1280" w:dyaOrig="760">
          <v:shape id="_x0000_i1224" type="#_x0000_t75" style="width:63.75pt;height:38.25pt" o:ole="">
            <v:imagedata r:id="rId273" o:title=""/>
          </v:shape>
          <o:OLEObject Type="Embed" ProgID="Equation.DSMT4" ShapeID="_x0000_i1224" DrawAspect="Content" ObjectID="_1662515947" r:id="rId274"/>
        </w:object>
      </w:r>
      <w:r>
        <w:t>.</w:t>
      </w:r>
    </w:p>
    <w:p w:rsidR="00BB65A2" w:rsidRPr="00044E72" w:rsidRDefault="006C16AD" w:rsidP="00044E72">
      <w:pPr>
        <w:pStyle w:val="NormalWeb"/>
        <w:spacing w:before="240" w:beforeAutospacing="0" w:after="240" w:afterAutospacing="0"/>
      </w:pPr>
      <w:r>
        <w:rPr>
          <w:b/>
          <w:sz w:val="28"/>
          <w:szCs w:val="28"/>
        </w:rPr>
        <w:t>Theorem</w:t>
      </w:r>
      <w:r w:rsidR="00951CCA" w:rsidRPr="00951CCA">
        <w:rPr>
          <w:b/>
          <w:sz w:val="28"/>
          <w:szCs w:val="28"/>
        </w:rPr>
        <w:t>-01:</w:t>
      </w:r>
      <w:r>
        <w:t xml:space="preserve"> Prove</w:t>
      </w:r>
      <w:r w:rsidR="00951CCA" w:rsidRPr="00951CCA">
        <w:t xml:space="preserve"> that the equation of a straight line is always of the first degree in x, y. Also its converse is true.</w:t>
      </w:r>
    </w:p>
    <w:p w:rsidR="006C16AD" w:rsidRPr="00AB43FA" w:rsidRDefault="006C16AD" w:rsidP="009026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Proof</w:t>
      </w:r>
      <w:r w:rsidR="008D4F3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B43FA">
        <w:rPr>
          <w:rFonts w:ascii="Times New Roman" w:hAnsi="Times New Roman" w:cs="Times New Roman"/>
          <w:sz w:val="24"/>
          <w:szCs w:val="24"/>
        </w:rPr>
        <w:t xml:space="preserve">We know that through two given points, one and only one straight line can be drawn. Let </w:t>
      </w:r>
      <w:r w:rsidRPr="00AB43FA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216" type="#_x0000_t75" style="width:45.75pt;height:19.5pt" o:ole="">
            <v:imagedata r:id="rId275" o:title=""/>
          </v:shape>
          <o:OLEObject Type="Embed" ProgID="Equation.DSMT4" ShapeID="_x0000_i1216" DrawAspect="Content" ObjectID="_1662515948" r:id="rId276"/>
        </w:object>
      </w:r>
      <w:r w:rsidRPr="00AB43FA">
        <w:rPr>
          <w:rFonts w:ascii="Times New Roman" w:hAnsi="Times New Roman" w:cs="Times New Roman"/>
          <w:sz w:val="24"/>
          <w:szCs w:val="24"/>
        </w:rPr>
        <w:t xml:space="preserve"> and </w:t>
      </w:r>
      <w:r w:rsidRPr="00AB43FA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217" type="#_x0000_t75" style="width:48.75pt;height:19.5pt" o:ole="">
            <v:imagedata r:id="rId277" o:title=""/>
          </v:shape>
          <o:OLEObject Type="Embed" ProgID="Equation.DSMT4" ShapeID="_x0000_i1217" DrawAspect="Content" ObjectID="_1662515949" r:id="rId278"/>
        </w:object>
      </w:r>
      <w:r w:rsidRPr="00AB43FA">
        <w:rPr>
          <w:rFonts w:ascii="Times New Roman" w:hAnsi="Times New Roman" w:cs="Times New Roman"/>
          <w:sz w:val="24"/>
          <w:szCs w:val="24"/>
        </w:rPr>
        <w:t xml:space="preserve"> be two given points on the straight line and </w:t>
      </w:r>
      <w:r w:rsidRPr="00AB43FA">
        <w:rPr>
          <w:rFonts w:ascii="Times New Roman" w:hAnsi="Times New Roman" w:cs="Times New Roman"/>
          <w:position w:val="-14"/>
          <w:sz w:val="24"/>
          <w:szCs w:val="24"/>
        </w:rPr>
        <w:object w:dxaOrig="800" w:dyaOrig="400">
          <v:shape id="_x0000_i1218" type="#_x0000_t75" style="width:39.75pt;height:19.5pt" o:ole="">
            <v:imagedata r:id="rId279" o:title=""/>
          </v:shape>
          <o:OLEObject Type="Embed" ProgID="Equation.DSMT4" ShapeID="_x0000_i1218" DrawAspect="Content" ObjectID="_1662515950" r:id="rId280"/>
        </w:object>
      </w:r>
      <w:r w:rsidRPr="00AB43FA">
        <w:rPr>
          <w:rFonts w:ascii="Times New Roman" w:hAnsi="Times New Roman" w:cs="Times New Roman"/>
          <w:sz w:val="24"/>
          <w:szCs w:val="24"/>
        </w:rPr>
        <w:t xml:space="preserve"> be any point on it. Then if P is a point on the straight line, the area of the triangle PAB must be zero. </w:t>
      </w:r>
    </w:p>
    <w:p w:rsidR="006C16AD" w:rsidRPr="00AB43FA" w:rsidRDefault="006C16AD" w:rsidP="006C16AD">
      <w:pPr>
        <w:spacing w:after="0"/>
        <w:ind w:firstLine="720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AB43FA">
        <w:rPr>
          <w:rFonts w:ascii="Times New Roman" w:hAnsi="Times New Roman" w:cs="Times New Roman"/>
          <w:sz w:val="24"/>
          <w:szCs w:val="24"/>
        </w:rPr>
        <w:t xml:space="preserve">i.e. </w:t>
      </w:r>
      <w:r w:rsidRPr="00AB43FA">
        <w:rPr>
          <w:rFonts w:ascii="Times New Roman" w:hAnsi="Times New Roman" w:cs="Times New Roman"/>
          <w:sz w:val="24"/>
          <w:szCs w:val="24"/>
        </w:rPr>
        <w:tab/>
      </w:r>
      <w:r w:rsidRPr="00AB43FA">
        <w:rPr>
          <w:rFonts w:ascii="Times New Roman" w:hAnsi="Times New Roman" w:cs="Times New Roman"/>
          <w:position w:val="-50"/>
          <w:sz w:val="24"/>
          <w:szCs w:val="24"/>
        </w:rPr>
        <w:object w:dxaOrig="1700" w:dyaOrig="1120">
          <v:shape id="_x0000_i1219" type="#_x0000_t75" style="width:84.75pt;height:55.5pt" o:ole="">
            <v:imagedata r:id="rId281" o:title=""/>
          </v:shape>
          <o:OLEObject Type="Embed" ProgID="Equation.DSMT4" ShapeID="_x0000_i1219" DrawAspect="Content" ObjectID="_1662515951" r:id="rId282"/>
        </w:object>
      </w:r>
    </w:p>
    <w:p w:rsidR="006C16AD" w:rsidRPr="00AB43FA" w:rsidRDefault="006C16AD" w:rsidP="006C16AD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43FA">
        <w:rPr>
          <w:rFonts w:ascii="Times New Roman" w:hAnsi="Times New Roman" w:cs="Times New Roman"/>
          <w:position w:val="-14"/>
          <w:sz w:val="24"/>
          <w:szCs w:val="24"/>
        </w:rPr>
        <w:object w:dxaOrig="4440" w:dyaOrig="400">
          <v:shape id="_x0000_i1215" type="#_x0000_t75" style="width:222pt;height:19.5pt" o:ole="">
            <v:imagedata r:id="rId283" o:title=""/>
          </v:shape>
          <o:OLEObject Type="Embed" ProgID="Equation.DSMT4" ShapeID="_x0000_i1215" DrawAspect="Content" ObjectID="_1662515952" r:id="rId284"/>
        </w:object>
      </w:r>
    </w:p>
    <w:p w:rsidR="006C16AD" w:rsidRPr="00AB43FA" w:rsidRDefault="000E6F12" w:rsidP="006C16AD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43FA">
        <w:rPr>
          <w:rFonts w:ascii="Times New Roman" w:hAnsi="Times New Roman" w:cs="Times New Roman"/>
          <w:position w:val="-14"/>
          <w:sz w:val="24"/>
          <w:szCs w:val="24"/>
        </w:rPr>
        <w:object w:dxaOrig="4440" w:dyaOrig="400">
          <v:shape id="_x0000_i1150" type="#_x0000_t75" style="width:222pt;height:19.5pt" o:ole="">
            <v:imagedata r:id="rId285" o:title=""/>
          </v:shape>
          <o:OLEObject Type="Embed" ProgID="Equation.DSMT4" ShapeID="_x0000_i1150" DrawAspect="Content" ObjectID="_1662515953" r:id="rId286"/>
        </w:object>
      </w:r>
    </w:p>
    <w:p w:rsidR="000E6F12" w:rsidRPr="00AB43FA" w:rsidRDefault="000E6F12" w:rsidP="006C16AD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43FA">
        <w:rPr>
          <w:rFonts w:ascii="Times New Roman" w:hAnsi="Times New Roman" w:cs="Times New Roman"/>
          <w:position w:val="-10"/>
          <w:sz w:val="24"/>
          <w:szCs w:val="24"/>
        </w:rPr>
        <w:object w:dxaOrig="1680" w:dyaOrig="320">
          <v:shape id="_x0000_i1211" type="#_x0000_t75" style="width:84pt;height:15.75pt" o:ole="">
            <v:imagedata r:id="rId287" o:title=""/>
          </v:shape>
          <o:OLEObject Type="Embed" ProgID="Equation.DSMT4" ShapeID="_x0000_i1211" DrawAspect="Content" ObjectID="_1662515954" r:id="rId288"/>
        </w:object>
      </w:r>
      <w:r w:rsidRPr="00AB43FA">
        <w:rPr>
          <w:rFonts w:ascii="Times New Roman" w:hAnsi="Times New Roman" w:cs="Times New Roman"/>
          <w:sz w:val="24"/>
          <w:szCs w:val="24"/>
        </w:rPr>
        <w:t>,</w:t>
      </w:r>
    </w:p>
    <w:p w:rsidR="000E6F12" w:rsidRPr="00AB43FA" w:rsidRDefault="000E6F12" w:rsidP="000E6F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3FA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r w:rsidRPr="00AB43FA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212" type="#_x0000_t75" style="width:53.25pt;height:18pt" o:ole="">
            <v:imagedata r:id="rId289" o:title=""/>
          </v:shape>
          <o:OLEObject Type="Embed" ProgID="Equation.DSMT4" ShapeID="_x0000_i1212" DrawAspect="Content" ObjectID="_1662515955" r:id="rId290"/>
        </w:object>
      </w:r>
      <w:r w:rsidRPr="00AB43FA">
        <w:rPr>
          <w:rFonts w:ascii="Times New Roman" w:hAnsi="Times New Roman" w:cs="Times New Roman"/>
          <w:sz w:val="24"/>
          <w:szCs w:val="24"/>
        </w:rPr>
        <w:t xml:space="preserve">, </w:t>
      </w:r>
      <w:r w:rsidRPr="00AB43FA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213" type="#_x0000_t75" style="width:51pt;height:18pt" o:ole="">
            <v:imagedata r:id="rId291" o:title=""/>
          </v:shape>
          <o:OLEObject Type="Embed" ProgID="Equation.DSMT4" ShapeID="_x0000_i1213" DrawAspect="Content" ObjectID="_1662515956" r:id="rId292"/>
        </w:object>
      </w:r>
      <w:r w:rsidRPr="00AB43FA">
        <w:rPr>
          <w:rFonts w:ascii="Times New Roman" w:hAnsi="Times New Roman" w:cs="Times New Roman"/>
          <w:sz w:val="24"/>
          <w:szCs w:val="24"/>
        </w:rPr>
        <w:t xml:space="preserve">, </w:t>
      </w:r>
      <w:r w:rsidRPr="00AB43FA">
        <w:rPr>
          <w:rFonts w:ascii="Times New Roman" w:hAnsi="Times New Roman" w:cs="Times New Roman"/>
          <w:position w:val="-12"/>
          <w:sz w:val="24"/>
          <w:szCs w:val="24"/>
        </w:rPr>
        <w:object w:dxaOrig="1400" w:dyaOrig="360">
          <v:shape id="_x0000_i1214" type="#_x0000_t75" style="width:69.75pt;height:18pt" o:ole="">
            <v:imagedata r:id="rId293" o:title=""/>
          </v:shape>
          <o:OLEObject Type="Embed" ProgID="Equation.DSMT4" ShapeID="_x0000_i1214" DrawAspect="Content" ObjectID="_1662515957" r:id="rId294"/>
        </w:object>
      </w:r>
      <w:r w:rsidRPr="00AB43FA">
        <w:rPr>
          <w:rFonts w:ascii="Times New Roman" w:hAnsi="Times New Roman" w:cs="Times New Roman"/>
          <w:sz w:val="24"/>
          <w:szCs w:val="24"/>
        </w:rPr>
        <w:t>.</w:t>
      </w:r>
    </w:p>
    <w:p w:rsidR="000E6F12" w:rsidRPr="00AB43FA" w:rsidRDefault="000E6F12" w:rsidP="000E6F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3FA">
        <w:rPr>
          <w:rFonts w:ascii="Times New Roman" w:hAnsi="Times New Roman" w:cs="Times New Roman"/>
          <w:sz w:val="24"/>
          <w:szCs w:val="24"/>
        </w:rPr>
        <w:t>This is the first degree equation in x, y.</w:t>
      </w:r>
    </w:p>
    <w:p w:rsidR="000E6F12" w:rsidRPr="00AB43FA" w:rsidRDefault="000E6F12" w:rsidP="000E6F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3FA">
        <w:rPr>
          <w:rFonts w:ascii="Times New Roman" w:hAnsi="Times New Roman" w:cs="Times New Roman"/>
          <w:sz w:val="24"/>
          <w:szCs w:val="24"/>
        </w:rPr>
        <w:t>Hence the equation of a straight line is always of the first degree in x, y.</w:t>
      </w:r>
    </w:p>
    <w:p w:rsidR="000E6F12" w:rsidRPr="00AB43FA" w:rsidRDefault="000E6F12" w:rsidP="00CD0D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0DD7">
        <w:rPr>
          <w:rFonts w:ascii="Times New Roman" w:hAnsi="Times New Roman" w:cs="Times New Roman"/>
          <w:b/>
          <w:sz w:val="24"/>
          <w:szCs w:val="24"/>
        </w:rPr>
        <w:t>Conversely:</w:t>
      </w:r>
      <w:r w:rsidRPr="00AB43FA">
        <w:rPr>
          <w:rFonts w:ascii="Times New Roman" w:hAnsi="Times New Roman" w:cs="Times New Roman"/>
          <w:sz w:val="24"/>
          <w:szCs w:val="24"/>
        </w:rPr>
        <w:t xml:space="preserve"> Every first degree equation in x, y represents a straight line. Let </w:t>
      </w:r>
      <w:r w:rsidRPr="00AB43FA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151" type="#_x0000_t75" style="width:71.25pt;height:15.75pt" o:ole="">
            <v:imagedata r:id="rId295" o:title=""/>
          </v:shape>
          <o:OLEObject Type="Embed" ProgID="Equation.DSMT4" ShapeID="_x0000_i1151" DrawAspect="Content" ObjectID="_1662515958" r:id="rId296"/>
        </w:object>
      </w:r>
      <w:r w:rsidRPr="00AB43FA">
        <w:rPr>
          <w:rFonts w:ascii="Times New Roman" w:hAnsi="Times New Roman" w:cs="Times New Roman"/>
          <w:sz w:val="24"/>
          <w:szCs w:val="24"/>
        </w:rPr>
        <w:t xml:space="preserve"> be any first degree equation. Let </w:t>
      </w:r>
      <w:r w:rsidRPr="00AB43FA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152" type="#_x0000_t75" style="width:45.75pt;height:19.5pt" o:ole="">
            <v:imagedata r:id="rId275" o:title=""/>
          </v:shape>
          <o:OLEObject Type="Embed" ProgID="Equation.DSMT4" ShapeID="_x0000_i1152" DrawAspect="Content" ObjectID="_1662515959" r:id="rId297"/>
        </w:object>
      </w:r>
      <w:r w:rsidRPr="00AB43FA">
        <w:rPr>
          <w:rFonts w:ascii="Times New Roman" w:hAnsi="Times New Roman" w:cs="Times New Roman"/>
          <w:sz w:val="24"/>
          <w:szCs w:val="24"/>
        </w:rPr>
        <w:t xml:space="preserve">, </w:t>
      </w:r>
      <w:r w:rsidRPr="00AB43FA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153" type="#_x0000_t75" style="width:48.75pt;height:19.5pt" o:ole="">
            <v:imagedata r:id="rId277" o:title=""/>
          </v:shape>
          <o:OLEObject Type="Embed" ProgID="Equation.DSMT4" ShapeID="_x0000_i1153" DrawAspect="Content" ObjectID="_1662515960" r:id="rId298"/>
        </w:object>
      </w:r>
      <w:r w:rsidRPr="00AB43FA">
        <w:rPr>
          <w:rFonts w:ascii="Times New Roman" w:hAnsi="Times New Roman" w:cs="Times New Roman"/>
          <w:sz w:val="24"/>
          <w:szCs w:val="24"/>
        </w:rPr>
        <w:t xml:space="preserve"> and </w:t>
      </w:r>
      <w:r w:rsidRPr="00AB43FA">
        <w:rPr>
          <w:rFonts w:ascii="Times New Roman" w:hAnsi="Times New Roman" w:cs="Times New Roman"/>
          <w:position w:val="-14"/>
          <w:sz w:val="24"/>
          <w:szCs w:val="24"/>
        </w:rPr>
        <w:object w:dxaOrig="960" w:dyaOrig="400">
          <v:shape id="_x0000_i1154" type="#_x0000_t75" style="width:48pt;height:19.5pt" o:ole="">
            <v:imagedata r:id="rId299" o:title=""/>
          </v:shape>
          <o:OLEObject Type="Embed" ProgID="Equation.DSMT4" ShapeID="_x0000_i1154" DrawAspect="Content" ObjectID="_1662515961" r:id="rId300"/>
        </w:object>
      </w:r>
      <w:r w:rsidR="00531447" w:rsidRPr="00AB43FA">
        <w:rPr>
          <w:rFonts w:ascii="Times New Roman" w:hAnsi="Times New Roman" w:cs="Times New Roman"/>
          <w:sz w:val="24"/>
          <w:szCs w:val="24"/>
        </w:rPr>
        <w:t xml:space="preserve">be three points on it. Then their co-ordinates must satisfy this equation, i.e. we have </w:t>
      </w:r>
    </w:p>
    <w:p w:rsidR="00531447" w:rsidRPr="00AB43FA" w:rsidRDefault="00531447" w:rsidP="0053144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43FA">
        <w:rPr>
          <w:rFonts w:ascii="Times New Roman" w:hAnsi="Times New Roman" w:cs="Times New Roman"/>
          <w:position w:val="-50"/>
          <w:sz w:val="24"/>
          <w:szCs w:val="24"/>
        </w:rPr>
        <w:object w:dxaOrig="1719" w:dyaOrig="1120">
          <v:shape id="_x0000_i1155" type="#_x0000_t75" style="width:86.25pt;height:56.25pt" o:ole="">
            <v:imagedata r:id="rId301" o:title=""/>
          </v:shape>
          <o:OLEObject Type="Embed" ProgID="Equation.DSMT4" ShapeID="_x0000_i1155" DrawAspect="Content" ObjectID="_1662515962" r:id="rId302"/>
        </w:object>
      </w:r>
    </w:p>
    <w:p w:rsidR="000E6F12" w:rsidRPr="00AB43FA" w:rsidRDefault="00531447" w:rsidP="000E6F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3FA">
        <w:rPr>
          <w:rFonts w:ascii="Times New Roman" w:hAnsi="Times New Roman" w:cs="Times New Roman"/>
          <w:sz w:val="24"/>
          <w:szCs w:val="24"/>
        </w:rPr>
        <w:t>Now eliminating a, b, c from the above relations, we have</w:t>
      </w:r>
    </w:p>
    <w:p w:rsidR="000848F1" w:rsidRPr="00AB43FA" w:rsidRDefault="00531447" w:rsidP="0053144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43FA">
        <w:rPr>
          <w:rFonts w:ascii="Times New Roman" w:hAnsi="Times New Roman" w:cs="Times New Roman"/>
          <w:position w:val="-50"/>
          <w:sz w:val="24"/>
          <w:szCs w:val="24"/>
        </w:rPr>
        <w:object w:dxaOrig="1520" w:dyaOrig="1120">
          <v:shape id="_x0000_i1156" type="#_x0000_t75" style="width:75.75pt;height:55.5pt" o:ole="">
            <v:imagedata r:id="rId303" o:title=""/>
          </v:shape>
          <o:OLEObject Type="Embed" ProgID="Equation.DSMT4" ShapeID="_x0000_i1156" DrawAspect="Content" ObjectID="_1662515963" r:id="rId304"/>
        </w:object>
      </w:r>
      <w:r w:rsidRPr="00AB43FA">
        <w:rPr>
          <w:rFonts w:ascii="Times New Roman" w:hAnsi="Times New Roman" w:cs="Times New Roman"/>
          <w:sz w:val="24"/>
          <w:szCs w:val="24"/>
        </w:rPr>
        <w:t>,</w:t>
      </w:r>
    </w:p>
    <w:p w:rsidR="00531447" w:rsidRPr="00AB43FA" w:rsidRDefault="00531447" w:rsidP="005314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3FA">
        <w:rPr>
          <w:rFonts w:ascii="Times New Roman" w:hAnsi="Times New Roman" w:cs="Times New Roman"/>
          <w:sz w:val="24"/>
          <w:szCs w:val="24"/>
        </w:rPr>
        <w:t xml:space="preserve">This is the condition for the </w:t>
      </w:r>
      <w:r w:rsidR="00AB43FA" w:rsidRPr="00AB43FA">
        <w:rPr>
          <w:rFonts w:ascii="Times New Roman" w:hAnsi="Times New Roman" w:cs="Times New Roman"/>
          <w:sz w:val="24"/>
          <w:szCs w:val="24"/>
        </w:rPr>
        <w:t>points</w:t>
      </w:r>
      <w:r w:rsidRPr="00AB43FA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157" type="#_x0000_t75" style="width:45.75pt;height:19.5pt" o:ole="">
            <v:imagedata r:id="rId275" o:title=""/>
          </v:shape>
          <o:OLEObject Type="Embed" ProgID="Equation.DSMT4" ShapeID="_x0000_i1157" DrawAspect="Content" ObjectID="_1662515964" r:id="rId305"/>
        </w:object>
      </w:r>
      <w:r w:rsidRPr="00AB43FA">
        <w:rPr>
          <w:rFonts w:ascii="Times New Roman" w:hAnsi="Times New Roman" w:cs="Times New Roman"/>
          <w:sz w:val="24"/>
          <w:szCs w:val="24"/>
        </w:rPr>
        <w:t xml:space="preserve">, </w:t>
      </w:r>
      <w:r w:rsidRPr="00AB43FA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158" type="#_x0000_t75" style="width:48.75pt;height:19.5pt" o:ole="">
            <v:imagedata r:id="rId277" o:title=""/>
          </v:shape>
          <o:OLEObject Type="Embed" ProgID="Equation.DSMT4" ShapeID="_x0000_i1158" DrawAspect="Content" ObjectID="_1662515965" r:id="rId306"/>
        </w:object>
      </w:r>
      <w:r w:rsidRPr="00AB43FA">
        <w:rPr>
          <w:rFonts w:ascii="Times New Roman" w:hAnsi="Times New Roman" w:cs="Times New Roman"/>
          <w:sz w:val="24"/>
          <w:szCs w:val="24"/>
        </w:rPr>
        <w:t xml:space="preserve"> and </w:t>
      </w:r>
      <w:r w:rsidRPr="00AB43FA">
        <w:rPr>
          <w:rFonts w:ascii="Times New Roman" w:hAnsi="Times New Roman" w:cs="Times New Roman"/>
          <w:position w:val="-14"/>
          <w:sz w:val="24"/>
          <w:szCs w:val="24"/>
        </w:rPr>
        <w:object w:dxaOrig="960" w:dyaOrig="400">
          <v:shape id="_x0000_i1159" type="#_x0000_t75" style="width:48pt;height:19.5pt" o:ole="">
            <v:imagedata r:id="rId299" o:title=""/>
          </v:shape>
          <o:OLEObject Type="Embed" ProgID="Equation.DSMT4" ShapeID="_x0000_i1159" DrawAspect="Content" ObjectID="_1662515966" r:id="rId307"/>
        </w:object>
      </w:r>
      <w:r w:rsidRPr="00AB43FA">
        <w:rPr>
          <w:rFonts w:ascii="Times New Roman" w:hAnsi="Times New Roman" w:cs="Times New Roman"/>
          <w:sz w:val="24"/>
          <w:szCs w:val="24"/>
        </w:rPr>
        <w:t xml:space="preserve"> to be collinear.</w:t>
      </w:r>
      <w:r w:rsidR="00AB43FA" w:rsidRPr="00AB43FA">
        <w:rPr>
          <w:rFonts w:ascii="Times New Roman" w:hAnsi="Times New Roman" w:cs="Times New Roman"/>
          <w:sz w:val="24"/>
          <w:szCs w:val="24"/>
        </w:rPr>
        <w:t xml:space="preserve"> So these three points lie on a straight line, i.e. the equation </w:t>
      </w:r>
      <w:r w:rsidR="00AB43FA" w:rsidRPr="00AB43FA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160" type="#_x0000_t75" style="width:71.25pt;height:15.75pt" o:ole="">
            <v:imagedata r:id="rId295" o:title=""/>
          </v:shape>
          <o:OLEObject Type="Embed" ProgID="Equation.DSMT4" ShapeID="_x0000_i1160" DrawAspect="Content" ObjectID="_1662515967" r:id="rId308"/>
        </w:object>
      </w:r>
      <w:r w:rsidR="00AB43FA" w:rsidRPr="00AB43FA">
        <w:rPr>
          <w:rFonts w:ascii="Times New Roman" w:hAnsi="Times New Roman" w:cs="Times New Roman"/>
          <w:sz w:val="24"/>
          <w:szCs w:val="24"/>
        </w:rPr>
        <w:t xml:space="preserve"> represents a straight line.</w:t>
      </w:r>
    </w:p>
    <w:p w:rsidR="00AB43FA" w:rsidRDefault="00AB43FA" w:rsidP="005314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3FA">
        <w:rPr>
          <w:rFonts w:ascii="Times New Roman" w:hAnsi="Times New Roman" w:cs="Times New Roman"/>
          <w:sz w:val="24"/>
          <w:szCs w:val="24"/>
        </w:rPr>
        <w:t xml:space="preserve">Hence the general equation of a straight line is of the form </w:t>
      </w:r>
      <w:r w:rsidRPr="00AB43FA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161" type="#_x0000_t75" style="width:71.25pt;height:15.75pt" o:ole="">
            <v:imagedata r:id="rId295" o:title=""/>
          </v:shape>
          <o:OLEObject Type="Embed" ProgID="Equation.DSMT4" ShapeID="_x0000_i1161" DrawAspect="Content" ObjectID="_1662515968" r:id="rId309"/>
        </w:object>
      </w:r>
      <w:r w:rsidRPr="00AB43FA">
        <w:rPr>
          <w:rFonts w:ascii="Times New Roman" w:hAnsi="Times New Roman" w:cs="Times New Roman"/>
          <w:sz w:val="24"/>
          <w:szCs w:val="24"/>
        </w:rPr>
        <w:t xml:space="preserve"> and every first degree equation of the form </w:t>
      </w:r>
      <w:r w:rsidRPr="00AB43FA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162" type="#_x0000_t75" style="width:71.25pt;height:15.75pt" o:ole="">
            <v:imagedata r:id="rId295" o:title=""/>
          </v:shape>
          <o:OLEObject Type="Embed" ProgID="Equation.DSMT4" ShapeID="_x0000_i1162" DrawAspect="Content" ObjectID="_1662515969" r:id="rId310"/>
        </w:object>
      </w:r>
      <w:r w:rsidRPr="00AB43FA">
        <w:rPr>
          <w:rFonts w:ascii="Times New Roman" w:hAnsi="Times New Roman" w:cs="Times New Roman"/>
          <w:sz w:val="24"/>
          <w:szCs w:val="24"/>
        </w:rPr>
        <w:t xml:space="preserve"> represents a straight line.         (</w:t>
      </w:r>
      <w:r w:rsidRPr="00AB43FA">
        <w:rPr>
          <w:rFonts w:ascii="Times New Roman" w:hAnsi="Times New Roman" w:cs="Times New Roman"/>
          <w:b/>
          <w:sz w:val="24"/>
          <w:szCs w:val="24"/>
        </w:rPr>
        <w:t>Proved</w:t>
      </w:r>
      <w:r w:rsidRPr="00AB43FA">
        <w:rPr>
          <w:rFonts w:ascii="Times New Roman" w:hAnsi="Times New Roman" w:cs="Times New Roman"/>
          <w:sz w:val="24"/>
          <w:szCs w:val="24"/>
        </w:rPr>
        <w:t>)</w:t>
      </w:r>
    </w:p>
    <w:p w:rsidR="00CD0DD7" w:rsidRPr="00951CCA" w:rsidRDefault="007F5BA0" w:rsidP="00CD0D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Question-01</w:t>
      </w:r>
      <w:r w:rsidR="00CD0DD7" w:rsidRPr="00951CCA">
        <w:rPr>
          <w:rFonts w:ascii="Times New Roman" w:hAnsi="Times New Roman" w:cs="Times New Roman"/>
          <w:b/>
          <w:sz w:val="28"/>
          <w:szCs w:val="28"/>
        </w:rPr>
        <w:t>:</w:t>
      </w:r>
      <w:r w:rsidR="00CD0D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equation</w:t>
      </w:r>
      <w:r w:rsidR="008D27D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bisectors of angles between two lines.</w:t>
      </w:r>
    </w:p>
    <w:p w:rsidR="008D27DD" w:rsidRPr="004B4380" w:rsidRDefault="00B22362" w:rsidP="008D27DD">
      <w:pPr>
        <w:pStyle w:val="NormalWeb"/>
        <w:spacing w:before="240" w:beforeAutospacing="0" w:after="240" w:afterAutospacing="0"/>
        <w:rPr>
          <w:color w:val="000000"/>
        </w:rPr>
      </w:pPr>
      <w:r>
        <w:rPr>
          <w:b/>
        </w:rPr>
        <w:t>Answer</w:t>
      </w:r>
      <w:r w:rsidR="00CD0DD7">
        <w:rPr>
          <w:b/>
        </w:rPr>
        <w:t xml:space="preserve">: </w:t>
      </w:r>
      <w:r w:rsidR="008D27DD" w:rsidRPr="004B4380">
        <w:rPr>
          <w:color w:val="000000"/>
        </w:rPr>
        <w:t xml:space="preserve">Let us assume the two given straight lines be PQ and RS whose equations are </w:t>
      </w:r>
    </w:p>
    <w:p w:rsidR="008D27DD" w:rsidRPr="004B4380" w:rsidRDefault="004931DE" w:rsidP="008D27DD">
      <w:pPr>
        <w:pStyle w:val="NormalWeb"/>
        <w:spacing w:before="240" w:beforeAutospacing="0" w:after="240" w:afterAutospacing="0"/>
        <w:ind w:left="720" w:firstLine="720"/>
      </w:pPr>
      <w:r w:rsidRPr="004B4380">
        <w:rPr>
          <w:position w:val="-14"/>
        </w:rPr>
        <w:object w:dxaOrig="2420" w:dyaOrig="400">
          <v:shape id="_x0000_i1163" type="#_x0000_t75" style="width:120.75pt;height:20.25pt" o:ole="">
            <v:imagedata r:id="rId241" o:title=""/>
          </v:shape>
          <o:OLEObject Type="Embed" ProgID="Equation.DSMT4" ShapeID="_x0000_i1163" DrawAspect="Content" ObjectID="_1662515970" r:id="rId311"/>
        </w:object>
      </w:r>
    </w:p>
    <w:p w:rsidR="000F152E" w:rsidRPr="004B4380" w:rsidRDefault="008D27DD" w:rsidP="008D27DD">
      <w:pPr>
        <w:pStyle w:val="NormalWeb"/>
        <w:spacing w:before="240" w:beforeAutospacing="0" w:after="240" w:afterAutospacing="0"/>
      </w:pPr>
      <w:r w:rsidRPr="004B4380">
        <w:t xml:space="preserve">and </w:t>
      </w:r>
      <w:r w:rsidRPr="004B4380">
        <w:tab/>
      </w:r>
      <w:r w:rsidRPr="004B4380">
        <w:tab/>
      </w:r>
      <w:r w:rsidR="004931DE" w:rsidRPr="004B4380">
        <w:rPr>
          <w:position w:val="-14"/>
        </w:rPr>
        <w:object w:dxaOrig="2580" w:dyaOrig="400">
          <v:shape id="_x0000_i1164" type="#_x0000_t75" style="width:129pt;height:20.25pt" o:ole="">
            <v:imagedata r:id="rId243" o:title=""/>
          </v:shape>
          <o:OLEObject Type="Embed" ProgID="Equation.DSMT4" ShapeID="_x0000_i1164" DrawAspect="Content" ObjectID="_1662515971" r:id="rId312"/>
        </w:object>
      </w:r>
    </w:p>
    <w:p w:rsidR="008273D6" w:rsidRPr="004B4380" w:rsidRDefault="008D27DD" w:rsidP="008D27DD">
      <w:pPr>
        <w:pStyle w:val="NormalWeb"/>
        <w:spacing w:before="240" w:beforeAutospacing="0" w:after="240" w:afterAutospacing="0"/>
        <w:rPr>
          <w:ins w:id="0" w:author="Unknown"/>
        </w:rPr>
      </w:pPr>
      <w:r w:rsidRPr="004B4380">
        <w:rPr>
          <w:color w:val="000000"/>
        </w:rPr>
        <w:t xml:space="preserve">respectively, where </w:t>
      </w:r>
      <w:r w:rsidR="008273D6" w:rsidRPr="004B4380">
        <w:rPr>
          <w:position w:val="-12"/>
        </w:rPr>
        <w:object w:dxaOrig="220" w:dyaOrig="360">
          <v:shape id="_x0000_i1165" type="#_x0000_t75" style="width:11.25pt;height:18pt" o:ole="">
            <v:imagedata r:id="rId313" o:title=""/>
          </v:shape>
          <o:OLEObject Type="Embed" ProgID="Equation.DSMT4" ShapeID="_x0000_i1165" DrawAspect="Content" ObjectID="_1662515972" r:id="rId314"/>
        </w:object>
      </w:r>
      <w:r w:rsidRPr="004B4380">
        <w:rPr>
          <w:color w:val="000000"/>
        </w:rPr>
        <w:t xml:space="preserve"> and </w:t>
      </w:r>
      <w:r w:rsidR="008273D6" w:rsidRPr="004B4380">
        <w:rPr>
          <w:position w:val="-12"/>
        </w:rPr>
        <w:object w:dxaOrig="240" w:dyaOrig="360">
          <v:shape id="_x0000_i1166" type="#_x0000_t75" style="width:12pt;height:18pt" o:ole="">
            <v:imagedata r:id="rId315" o:title=""/>
          </v:shape>
          <o:OLEObject Type="Embed" ProgID="Equation.DSMT4" ShapeID="_x0000_i1166" DrawAspect="Content" ObjectID="_1662515973" r:id="rId316"/>
        </w:object>
      </w:r>
      <w:r w:rsidRPr="004B4380">
        <w:rPr>
          <w:color w:val="000000"/>
        </w:rPr>
        <w:t> are of the same symbols.</w:t>
      </w:r>
    </w:p>
    <w:p w:rsidR="00C51315" w:rsidRPr="004B4380" w:rsidRDefault="002679E8" w:rsidP="00ED0753">
      <w:pPr>
        <w:pStyle w:val="NormalWeb"/>
        <w:spacing w:before="240" w:beforeAutospacing="0" w:after="240" w:afterAutospacing="0"/>
        <w:jc w:val="both"/>
      </w:pPr>
      <w:r>
        <w:rPr>
          <w:noProof/>
          <w:color w:val="000000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591185</wp:posOffset>
            </wp:positionV>
            <wp:extent cx="3009900" cy="2200275"/>
            <wp:effectExtent l="19050" t="0" r="0" b="0"/>
            <wp:wrapNone/>
            <wp:docPr id="1094" name="Picture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/>
                    <pic:cNvPicPr>
                      <a:picLocks noChangeAspect="1" noChangeArrowheads="1"/>
                    </pic:cNvPicPr>
                  </pic:nvPicPr>
                  <pic:blipFill>
                    <a:blip r:embed="rId3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0753">
        <w:rPr>
          <w:color w:val="000000"/>
        </w:rPr>
        <w:t>Let</w:t>
      </w:r>
      <w:r w:rsidR="000F152E" w:rsidRPr="004B4380">
        <w:rPr>
          <w:color w:val="000000"/>
        </w:rPr>
        <w:t xml:space="preserve"> the two straight lines PQ and RS intersect at T and </w:t>
      </w:r>
      <w:r w:rsidR="000F152E" w:rsidRPr="004B4380">
        <w:rPr>
          <w:position w:val="-4"/>
        </w:rPr>
        <w:object w:dxaOrig="680" w:dyaOrig="260">
          <v:shape id="_x0000_i1167" type="#_x0000_t75" style="width:33.75pt;height:12.75pt" o:ole="">
            <v:imagedata r:id="rId318" o:title=""/>
          </v:shape>
          <o:OLEObject Type="Embed" ProgID="Equation.DSMT4" ShapeID="_x0000_i1167" DrawAspect="Content" ObjectID="_1662515974" r:id="rId319"/>
        </w:object>
      </w:r>
      <w:r w:rsidR="000F152E" w:rsidRPr="004B4380">
        <w:t xml:space="preserve"> contains origin O.</w:t>
      </w:r>
      <w:r w:rsidR="00ED0753">
        <w:t xml:space="preserve"> </w:t>
      </w:r>
      <w:r w:rsidR="00C51315" w:rsidRPr="004B4380">
        <w:rPr>
          <w:color w:val="000000"/>
        </w:rPr>
        <w:t xml:space="preserve">Again, let TV is </w:t>
      </w:r>
      <w:r w:rsidR="00ED0753">
        <w:rPr>
          <w:color w:val="000000"/>
        </w:rPr>
        <w:t xml:space="preserve">the </w:t>
      </w:r>
      <w:r w:rsidR="00C51315" w:rsidRPr="004B4380">
        <w:rPr>
          <w:color w:val="000000"/>
        </w:rPr>
        <w:t xml:space="preserve">bisector of </w:t>
      </w:r>
      <w:r w:rsidR="00C51315" w:rsidRPr="004B4380">
        <w:rPr>
          <w:position w:val="-4"/>
        </w:rPr>
        <w:object w:dxaOrig="680" w:dyaOrig="260">
          <v:shape id="_x0000_i1168" type="#_x0000_t75" style="width:33.75pt;height:12.75pt" o:ole="">
            <v:imagedata r:id="rId318" o:title=""/>
          </v:shape>
          <o:OLEObject Type="Embed" ProgID="Equation.DSMT4" ShapeID="_x0000_i1168" DrawAspect="Content" ObjectID="_1662515975" r:id="rId320"/>
        </w:object>
      </w:r>
      <w:r w:rsidR="00C51315" w:rsidRPr="004B4380">
        <w:t xml:space="preserve"> and </w:t>
      </w:r>
      <w:r w:rsidR="00C51315" w:rsidRPr="004B4380">
        <w:rPr>
          <w:position w:val="-14"/>
        </w:rPr>
        <w:object w:dxaOrig="800" w:dyaOrig="400">
          <v:shape id="_x0000_i1169" type="#_x0000_t75" style="width:39.75pt;height:20.25pt" o:ole="">
            <v:imagedata r:id="rId321" o:title=""/>
          </v:shape>
          <o:OLEObject Type="Embed" ProgID="Equation.DSMT4" ShapeID="_x0000_i1169" DrawAspect="Content" ObjectID="_1662515976" r:id="rId322"/>
        </w:object>
      </w:r>
      <w:r w:rsidR="00C51315" w:rsidRPr="004B4380">
        <w:t>is any point on TU. Then the origin O and the point Z are on the same side of both the lines PQ and RS.</w:t>
      </w:r>
    </w:p>
    <w:p w:rsidR="000E3F92" w:rsidRPr="004B4380" w:rsidRDefault="000E3F92" w:rsidP="000F152E">
      <w:pPr>
        <w:pStyle w:val="NormalWeb"/>
        <w:spacing w:before="240" w:beforeAutospacing="0" w:after="240" w:afterAutospacing="0"/>
        <w:rPr>
          <w:color w:val="000000"/>
        </w:rPr>
      </w:pPr>
      <w:r w:rsidRPr="004B4380">
        <w:rPr>
          <w:color w:val="000000"/>
        </w:rPr>
        <w:t xml:space="preserve">                                 </w:t>
      </w:r>
    </w:p>
    <w:p w:rsidR="002679E8" w:rsidRDefault="002679E8" w:rsidP="000F152E">
      <w:pPr>
        <w:pStyle w:val="NormalWeb"/>
        <w:spacing w:before="240" w:beforeAutospacing="0" w:after="240" w:afterAutospacing="0"/>
        <w:rPr>
          <w:color w:val="000000"/>
        </w:rPr>
      </w:pPr>
    </w:p>
    <w:p w:rsidR="002679E8" w:rsidRDefault="002679E8" w:rsidP="000F152E">
      <w:pPr>
        <w:pStyle w:val="NormalWeb"/>
        <w:spacing w:before="240" w:beforeAutospacing="0" w:after="240" w:afterAutospacing="0"/>
        <w:rPr>
          <w:color w:val="000000"/>
        </w:rPr>
      </w:pPr>
    </w:p>
    <w:p w:rsidR="002679E8" w:rsidRDefault="002679E8" w:rsidP="000F152E">
      <w:pPr>
        <w:pStyle w:val="NormalWeb"/>
        <w:spacing w:before="240" w:beforeAutospacing="0" w:after="240" w:afterAutospacing="0"/>
        <w:rPr>
          <w:color w:val="000000"/>
        </w:rPr>
      </w:pPr>
    </w:p>
    <w:p w:rsidR="002679E8" w:rsidRDefault="002679E8" w:rsidP="000F152E">
      <w:pPr>
        <w:pStyle w:val="NormalWeb"/>
        <w:spacing w:before="240" w:beforeAutospacing="0" w:after="240" w:afterAutospacing="0"/>
        <w:rPr>
          <w:color w:val="000000"/>
        </w:rPr>
      </w:pPr>
    </w:p>
    <w:p w:rsidR="002679E8" w:rsidRDefault="002679E8" w:rsidP="000F152E">
      <w:pPr>
        <w:pStyle w:val="NormalWeb"/>
        <w:spacing w:before="240" w:beforeAutospacing="0" w:after="240" w:afterAutospacing="0"/>
        <w:rPr>
          <w:color w:val="000000"/>
        </w:rPr>
      </w:pPr>
    </w:p>
    <w:p w:rsidR="00C51315" w:rsidRPr="004B4380" w:rsidRDefault="00C51315" w:rsidP="000F152E">
      <w:pPr>
        <w:pStyle w:val="NormalWeb"/>
        <w:spacing w:before="240" w:beforeAutospacing="0" w:after="240" w:afterAutospacing="0"/>
      </w:pPr>
      <w:r w:rsidRPr="004B4380">
        <w:rPr>
          <w:color w:val="000000"/>
        </w:rPr>
        <w:lastRenderedPageBreak/>
        <w:t>Again, let us assume that T</w:t>
      </w:r>
      <w:r w:rsidR="00ED0753">
        <w:rPr>
          <w:color w:val="000000"/>
        </w:rPr>
        <w:t>U</w:t>
      </w:r>
      <w:r w:rsidRPr="004B4380">
        <w:rPr>
          <w:color w:val="000000"/>
        </w:rPr>
        <w:t xml:space="preserve"> is the bisector of </w:t>
      </w:r>
      <w:r w:rsidRPr="004B4380">
        <w:rPr>
          <w:position w:val="-4"/>
        </w:rPr>
        <w:object w:dxaOrig="680" w:dyaOrig="260">
          <v:shape id="_x0000_i1170" type="#_x0000_t75" style="width:33.75pt;height:12.75pt" o:ole="">
            <v:imagedata r:id="rId318" o:title=""/>
          </v:shape>
          <o:OLEObject Type="Embed" ProgID="Equation.DSMT4" ShapeID="_x0000_i1170" DrawAspect="Content" ObjectID="_1662515977" r:id="rId323"/>
        </w:object>
      </w:r>
      <w:r w:rsidRPr="004B4380">
        <w:t xml:space="preserve"> and </w:t>
      </w:r>
      <w:r w:rsidRPr="004B4380">
        <w:rPr>
          <w:position w:val="-14"/>
        </w:rPr>
        <w:object w:dxaOrig="800" w:dyaOrig="400">
          <v:shape id="_x0000_i1171" type="#_x0000_t75" style="width:39.75pt;height:20.25pt" o:ole="">
            <v:imagedata r:id="rId321" o:title=""/>
          </v:shape>
          <o:OLEObject Type="Embed" ProgID="Equation.DSMT4" ShapeID="_x0000_i1171" DrawAspect="Content" ObjectID="_1662515978" r:id="rId324"/>
        </w:object>
      </w:r>
      <w:r w:rsidRPr="004B4380">
        <w:t>is any point on TU. Then the origin O and the point Z are on the same side of both the lines PQ and RS.</w:t>
      </w:r>
    </w:p>
    <w:p w:rsidR="00ED0753" w:rsidRDefault="00C51315" w:rsidP="00ED0753">
      <w:pPr>
        <w:pStyle w:val="NormalWeb"/>
        <w:spacing w:before="240" w:beforeAutospacing="0" w:after="240" w:afterAutospacing="0"/>
      </w:pPr>
      <w:r w:rsidRPr="004B4380">
        <w:t xml:space="preserve">Therefore, </w:t>
      </w:r>
      <w:r w:rsidRPr="004B4380">
        <w:rPr>
          <w:position w:val="-12"/>
        </w:rPr>
        <w:object w:dxaOrig="220" w:dyaOrig="360">
          <v:shape id="_x0000_i1172" type="#_x0000_t75" style="width:11.25pt;height:18pt" o:ole="">
            <v:imagedata r:id="rId313" o:title=""/>
          </v:shape>
          <o:OLEObject Type="Embed" ProgID="Equation.DSMT4" ShapeID="_x0000_i1172" DrawAspect="Content" ObjectID="_1662515979" r:id="rId325"/>
        </w:object>
      </w:r>
      <w:r w:rsidRPr="004B4380">
        <w:rPr>
          <w:color w:val="000000"/>
        </w:rPr>
        <w:t xml:space="preserve"> and </w:t>
      </w:r>
      <w:r w:rsidRPr="004B4380">
        <w:rPr>
          <w:position w:val="-12"/>
        </w:rPr>
        <w:object w:dxaOrig="1240" w:dyaOrig="360">
          <v:shape id="_x0000_i1173" type="#_x0000_t75" style="width:62.25pt;height:18pt" o:ole="">
            <v:imagedata r:id="rId326" o:title=""/>
          </v:shape>
          <o:OLEObject Type="Embed" ProgID="Equation.DSMT4" ShapeID="_x0000_i1173" DrawAspect="Content" ObjectID="_1662515980" r:id="rId327"/>
        </w:object>
      </w:r>
      <w:r w:rsidRPr="004B4380">
        <w:t xml:space="preserve"> are of the same symbols as well as </w:t>
      </w:r>
      <w:r w:rsidRPr="004B4380">
        <w:rPr>
          <w:position w:val="-12"/>
        </w:rPr>
        <w:object w:dxaOrig="240" w:dyaOrig="360">
          <v:shape id="_x0000_i1174" type="#_x0000_t75" style="width:12pt;height:18pt" o:ole="">
            <v:imagedata r:id="rId315" o:title=""/>
          </v:shape>
          <o:OLEObject Type="Embed" ProgID="Equation.DSMT4" ShapeID="_x0000_i1174" DrawAspect="Content" ObjectID="_1662515981" r:id="rId328"/>
        </w:object>
      </w:r>
      <w:r w:rsidRPr="004B4380">
        <w:t xml:space="preserve"> and </w:t>
      </w:r>
      <w:r w:rsidRPr="004B4380">
        <w:rPr>
          <w:position w:val="-12"/>
        </w:rPr>
        <w:object w:dxaOrig="1320" w:dyaOrig="360">
          <v:shape id="_x0000_i1175" type="#_x0000_t75" style="width:66pt;height:18pt" o:ole="">
            <v:imagedata r:id="rId329" o:title=""/>
          </v:shape>
          <o:OLEObject Type="Embed" ProgID="Equation.DSMT4" ShapeID="_x0000_i1175" DrawAspect="Content" ObjectID="_1662515982" r:id="rId330"/>
        </w:object>
      </w:r>
      <w:r w:rsidRPr="004B4380">
        <w:t>are also of the same symbols.</w:t>
      </w:r>
      <w:r w:rsidR="00ED0753">
        <w:t xml:space="preserve"> </w:t>
      </w:r>
      <w:r w:rsidR="004931DE" w:rsidRPr="004B4380">
        <w:t xml:space="preserve">Since we already assumed that </w:t>
      </w:r>
      <w:r w:rsidR="004931DE" w:rsidRPr="004B4380">
        <w:rPr>
          <w:position w:val="-12"/>
        </w:rPr>
        <w:object w:dxaOrig="220" w:dyaOrig="360">
          <v:shape id="_x0000_i1176" type="#_x0000_t75" style="width:11.25pt;height:18pt" o:ole="">
            <v:imagedata r:id="rId313" o:title=""/>
          </v:shape>
          <o:OLEObject Type="Embed" ProgID="Equation.DSMT4" ShapeID="_x0000_i1176" DrawAspect="Content" ObjectID="_1662515983" r:id="rId331"/>
        </w:object>
      </w:r>
      <w:r w:rsidR="004931DE" w:rsidRPr="004B4380">
        <w:rPr>
          <w:color w:val="000000"/>
        </w:rPr>
        <w:t xml:space="preserve"> and </w:t>
      </w:r>
      <w:r w:rsidR="004931DE" w:rsidRPr="004B4380">
        <w:rPr>
          <w:position w:val="-12"/>
        </w:rPr>
        <w:object w:dxaOrig="240" w:dyaOrig="360">
          <v:shape id="_x0000_i1177" type="#_x0000_t75" style="width:12pt;height:18pt" o:ole="">
            <v:imagedata r:id="rId315" o:title=""/>
          </v:shape>
          <o:OLEObject Type="Embed" ProgID="Equation.DSMT4" ShapeID="_x0000_i1177" DrawAspect="Content" ObjectID="_1662515984" r:id="rId332"/>
        </w:object>
      </w:r>
      <w:r w:rsidR="004931DE" w:rsidRPr="004B4380">
        <w:rPr>
          <w:color w:val="000000"/>
        </w:rPr>
        <w:t xml:space="preserve"> are of the same symbols so </w:t>
      </w:r>
      <w:r w:rsidR="004931DE" w:rsidRPr="004B4380">
        <w:rPr>
          <w:position w:val="-12"/>
        </w:rPr>
        <w:object w:dxaOrig="1240" w:dyaOrig="360">
          <v:shape id="_x0000_i1178" type="#_x0000_t75" style="width:62.25pt;height:18pt" o:ole="">
            <v:imagedata r:id="rId326" o:title=""/>
          </v:shape>
          <o:OLEObject Type="Embed" ProgID="Equation.DSMT4" ShapeID="_x0000_i1178" DrawAspect="Content" ObjectID="_1662515985" r:id="rId333"/>
        </w:object>
      </w:r>
      <w:r w:rsidR="004931DE" w:rsidRPr="004B4380">
        <w:t xml:space="preserve"> and </w:t>
      </w:r>
      <w:r w:rsidR="004931DE" w:rsidRPr="004B4380">
        <w:rPr>
          <w:position w:val="-12"/>
        </w:rPr>
        <w:object w:dxaOrig="1320" w:dyaOrig="360">
          <v:shape id="_x0000_i1179" type="#_x0000_t75" style="width:66pt;height:18pt" o:ole="">
            <v:imagedata r:id="rId329" o:title=""/>
          </v:shape>
          <o:OLEObject Type="Embed" ProgID="Equation.DSMT4" ShapeID="_x0000_i1179" DrawAspect="Content" ObjectID="_1662515986" r:id="rId334"/>
        </w:object>
      </w:r>
      <w:r w:rsidR="004931DE" w:rsidRPr="004B4380">
        <w:t>shall be of the same symbols.</w:t>
      </w:r>
    </w:p>
    <w:p w:rsidR="004931DE" w:rsidRPr="00ED0753" w:rsidRDefault="004931DE" w:rsidP="00ED0753">
      <w:pPr>
        <w:pStyle w:val="NormalWeb"/>
        <w:spacing w:before="240" w:beforeAutospacing="0" w:after="240" w:afterAutospacing="0"/>
      </w:pPr>
      <w:r w:rsidRPr="004B4380">
        <w:t xml:space="preserve">Therefore, the lengths of the perpendiculars from Z upon PQ and RS are of the same symbols. Now, if </w:t>
      </w:r>
      <w:r w:rsidRPr="004B4380">
        <w:rPr>
          <w:position w:val="-10"/>
        </w:rPr>
        <w:object w:dxaOrig="960" w:dyaOrig="320">
          <v:shape id="_x0000_i1180" type="#_x0000_t75" style="width:48pt;height:15.75pt" o:ole="">
            <v:imagedata r:id="rId335" o:title=""/>
          </v:shape>
          <o:OLEObject Type="Embed" ProgID="Equation.DSMT4" ShapeID="_x0000_i1180" DrawAspect="Content" ObjectID="_1662515987" r:id="rId336"/>
        </w:object>
      </w:r>
      <w:r w:rsidRPr="004B4380">
        <w:t xml:space="preserve"> and </w:t>
      </w:r>
      <w:r w:rsidRPr="004B4380">
        <w:rPr>
          <w:position w:val="-6"/>
        </w:rPr>
        <w:object w:dxaOrig="920" w:dyaOrig="279">
          <v:shape id="_x0000_i1181" type="#_x0000_t75" style="width:45.75pt;height:14.25pt" o:ole="">
            <v:imagedata r:id="rId337" o:title=""/>
          </v:shape>
          <o:OLEObject Type="Embed" ProgID="Equation.DSMT4" ShapeID="_x0000_i1181" DrawAspect="Content" ObjectID="_1662515988" r:id="rId338"/>
        </w:object>
      </w:r>
      <w:r w:rsidRPr="004B4380">
        <w:t xml:space="preserve">then it implies that </w:t>
      </w:r>
      <w:r w:rsidRPr="004B4380">
        <w:rPr>
          <w:position w:val="-4"/>
        </w:rPr>
        <w:object w:dxaOrig="880" w:dyaOrig="260">
          <v:shape id="_x0000_i1182" type="#_x0000_t75" style="width:44.25pt;height:12.75pt" o:ole="">
            <v:imagedata r:id="rId339" o:title=""/>
          </v:shape>
          <o:OLEObject Type="Embed" ProgID="Equation.DSMT4" ShapeID="_x0000_i1182" DrawAspect="Content" ObjectID="_1662515989" r:id="rId340"/>
        </w:object>
      </w:r>
      <w:r w:rsidRPr="004B4380">
        <w:t>.</w:t>
      </w:r>
    </w:p>
    <w:p w:rsidR="000E3F92" w:rsidRPr="004B4380" w:rsidRDefault="0005041B" w:rsidP="0005041B">
      <w:pPr>
        <w:pStyle w:val="NormalWeb"/>
        <w:spacing w:before="240" w:beforeAutospacing="0" w:after="240" w:afterAutospacing="0"/>
        <w:ind w:firstLine="720"/>
      </w:pPr>
      <w:r w:rsidRPr="004B4380">
        <w:t xml:space="preserve">i.e. </w:t>
      </w:r>
      <w:r w:rsidRPr="004B4380">
        <w:rPr>
          <w:position w:val="-36"/>
        </w:rPr>
        <w:object w:dxaOrig="2820" w:dyaOrig="740">
          <v:shape id="_x0000_i1183" type="#_x0000_t75" style="width:141pt;height:36.75pt" o:ole="">
            <v:imagedata r:id="rId341" o:title=""/>
          </v:shape>
          <o:OLEObject Type="Embed" ProgID="Equation.DSMT4" ShapeID="_x0000_i1183" DrawAspect="Content" ObjectID="_1662515990" r:id="rId342"/>
        </w:object>
      </w:r>
      <w:r w:rsidRPr="004B4380">
        <w:t>.</w:t>
      </w:r>
    </w:p>
    <w:p w:rsidR="0005041B" w:rsidRPr="004B4380" w:rsidRDefault="0005041B" w:rsidP="0005041B">
      <w:pPr>
        <w:pStyle w:val="NormalWeb"/>
        <w:spacing w:before="240" w:beforeAutospacing="0" w:after="240" w:afterAutospacing="0"/>
      </w:pPr>
      <w:r w:rsidRPr="004B4380">
        <w:t xml:space="preserve">Therefore, the equation to the locus of </w:t>
      </w:r>
      <w:r w:rsidRPr="004B4380">
        <w:rPr>
          <w:position w:val="-14"/>
        </w:rPr>
        <w:object w:dxaOrig="800" w:dyaOrig="400">
          <v:shape id="_x0000_i1184" type="#_x0000_t75" style="width:39.75pt;height:20.25pt" o:ole="">
            <v:imagedata r:id="rId321" o:title=""/>
          </v:shape>
          <o:OLEObject Type="Embed" ProgID="Equation.DSMT4" ShapeID="_x0000_i1184" DrawAspect="Content" ObjectID="_1662515991" r:id="rId343"/>
        </w:object>
      </w:r>
      <w:r w:rsidRPr="004B4380">
        <w:t xml:space="preserve">is, </w:t>
      </w:r>
    </w:p>
    <w:p w:rsidR="0005041B" w:rsidRPr="004B4380" w:rsidRDefault="0005041B" w:rsidP="0005041B">
      <w:pPr>
        <w:pStyle w:val="NormalWeb"/>
        <w:spacing w:before="240" w:beforeAutospacing="0" w:after="240" w:afterAutospacing="0"/>
        <w:ind w:firstLine="720"/>
      </w:pPr>
      <w:r w:rsidRPr="004B4380">
        <w:rPr>
          <w:position w:val="-24"/>
        </w:rPr>
        <w:t xml:space="preserve">       </w:t>
      </w:r>
      <w:r w:rsidRPr="004B4380">
        <w:rPr>
          <w:position w:val="-36"/>
        </w:rPr>
        <w:object w:dxaOrig="3800" w:dyaOrig="740">
          <v:shape id="_x0000_i1185" type="#_x0000_t75" style="width:189.75pt;height:36.75pt" o:ole="">
            <v:imagedata r:id="rId344" o:title=""/>
          </v:shape>
          <o:OLEObject Type="Embed" ProgID="Equation.DSMT4" ShapeID="_x0000_i1185" DrawAspect="Content" ObjectID="_1662515992" r:id="rId345"/>
        </w:object>
      </w:r>
    </w:p>
    <w:p w:rsidR="0005041B" w:rsidRPr="004B4380" w:rsidRDefault="0005041B" w:rsidP="0005041B">
      <w:pPr>
        <w:pStyle w:val="NormalWeb"/>
        <w:spacing w:before="240" w:beforeAutospacing="0" w:after="240" w:afterAutospacing="0"/>
      </w:pPr>
      <w:r w:rsidRPr="004B4380">
        <w:t>This is the equation of the bisector of angle containing the origin.</w:t>
      </w:r>
    </w:p>
    <w:p w:rsidR="00C51315" w:rsidRPr="004B4380" w:rsidRDefault="00C51315" w:rsidP="00ED0753">
      <w:pPr>
        <w:pStyle w:val="NormalWeb"/>
        <w:spacing w:before="240" w:beforeAutospacing="0" w:after="240" w:afterAutospacing="0"/>
        <w:ind w:firstLine="720"/>
      </w:pPr>
      <w:r w:rsidRPr="004B4380">
        <w:rPr>
          <w:color w:val="000000"/>
        </w:rPr>
        <w:t xml:space="preserve">Again, </w:t>
      </w:r>
      <w:r w:rsidR="00ED0753">
        <w:rPr>
          <w:color w:val="000000"/>
        </w:rPr>
        <w:t>suppose</w:t>
      </w:r>
      <w:r w:rsidRPr="004B4380">
        <w:rPr>
          <w:color w:val="000000"/>
        </w:rPr>
        <w:t xml:space="preserve"> that TU is the bisector of </w:t>
      </w:r>
      <w:r w:rsidRPr="004B4380">
        <w:rPr>
          <w:position w:val="-10"/>
        </w:rPr>
        <w:object w:dxaOrig="720" w:dyaOrig="320">
          <v:shape id="_x0000_i1186" type="#_x0000_t75" style="width:36pt;height:15.75pt" o:ole="">
            <v:imagedata r:id="rId346" o:title=""/>
          </v:shape>
          <o:OLEObject Type="Embed" ProgID="Equation.DSMT4" ShapeID="_x0000_i1186" DrawAspect="Content" ObjectID="_1662515993" r:id="rId347"/>
        </w:object>
      </w:r>
      <w:r w:rsidRPr="004B4380">
        <w:t xml:space="preserve"> which does not contain the origin O and </w:t>
      </w:r>
      <w:r w:rsidRPr="004B4380">
        <w:rPr>
          <w:position w:val="-14"/>
        </w:rPr>
        <w:object w:dxaOrig="920" w:dyaOrig="400">
          <v:shape id="_x0000_i1187" type="#_x0000_t75" style="width:45.75pt;height:20.25pt" o:ole="">
            <v:imagedata r:id="rId348" o:title=""/>
          </v:shape>
          <o:OLEObject Type="Embed" ProgID="Equation.DSMT4" ShapeID="_x0000_i1187" DrawAspect="Content" ObjectID="_1662515994" r:id="rId349"/>
        </w:object>
      </w:r>
      <w:r w:rsidRPr="004B4380">
        <w:t xml:space="preserve">is any point on TV. Then the origin O and the point </w:t>
      </w:r>
      <w:r w:rsidRPr="004B4380">
        <w:rPr>
          <w:position w:val="-4"/>
        </w:rPr>
        <w:object w:dxaOrig="300" w:dyaOrig="260">
          <v:shape id="_x0000_i1188" type="#_x0000_t75" style="width:15pt;height:12.75pt" o:ole="">
            <v:imagedata r:id="rId350" o:title=""/>
          </v:shape>
          <o:OLEObject Type="Embed" ProgID="Equation.DSMT4" ShapeID="_x0000_i1188" DrawAspect="Content" ObjectID="_1662515995" r:id="rId351"/>
        </w:object>
      </w:r>
      <w:r w:rsidRPr="004B4380">
        <w:t xml:space="preserve"> are on the same side of the line PQ but they are on opposite sides of the straight RS.</w:t>
      </w:r>
    </w:p>
    <w:p w:rsidR="00104709" w:rsidRPr="004B4380" w:rsidRDefault="00C51315" w:rsidP="00ED0753">
      <w:pPr>
        <w:pStyle w:val="NormalWeb"/>
        <w:spacing w:before="240" w:beforeAutospacing="0" w:after="240" w:afterAutospacing="0"/>
      </w:pPr>
      <w:r w:rsidRPr="004B4380">
        <w:t xml:space="preserve">Therefore, </w:t>
      </w:r>
      <w:r w:rsidRPr="004B4380">
        <w:rPr>
          <w:position w:val="-12"/>
        </w:rPr>
        <w:object w:dxaOrig="220" w:dyaOrig="360">
          <v:shape id="_x0000_i1189" type="#_x0000_t75" style="width:11.25pt;height:18pt" o:ole="">
            <v:imagedata r:id="rId313" o:title=""/>
          </v:shape>
          <o:OLEObject Type="Embed" ProgID="Equation.DSMT4" ShapeID="_x0000_i1189" DrawAspect="Content" ObjectID="_1662515996" r:id="rId352"/>
        </w:object>
      </w:r>
      <w:r w:rsidRPr="004B4380">
        <w:rPr>
          <w:color w:val="000000"/>
        </w:rPr>
        <w:t xml:space="preserve"> and </w:t>
      </w:r>
      <w:r w:rsidR="004B4380" w:rsidRPr="004B4380">
        <w:rPr>
          <w:position w:val="-12"/>
        </w:rPr>
        <w:object w:dxaOrig="1320" w:dyaOrig="360">
          <v:shape id="_x0000_i1190" type="#_x0000_t75" style="width:66pt;height:18pt" o:ole="">
            <v:imagedata r:id="rId353" o:title=""/>
          </v:shape>
          <o:OLEObject Type="Embed" ProgID="Equation.DSMT4" ShapeID="_x0000_i1190" DrawAspect="Content" ObjectID="_1662515997" r:id="rId354"/>
        </w:object>
      </w:r>
      <w:r w:rsidRPr="004B4380">
        <w:t xml:space="preserve"> are of the same symbols </w:t>
      </w:r>
      <w:r w:rsidR="004B4380" w:rsidRPr="004B4380">
        <w:t>but</w:t>
      </w:r>
      <w:r w:rsidRPr="004B4380">
        <w:t xml:space="preserve"> </w:t>
      </w:r>
      <w:r w:rsidRPr="004B4380">
        <w:rPr>
          <w:position w:val="-12"/>
        </w:rPr>
        <w:object w:dxaOrig="240" w:dyaOrig="360">
          <v:shape id="_x0000_i1191" type="#_x0000_t75" style="width:12pt;height:18pt" o:ole="">
            <v:imagedata r:id="rId315" o:title=""/>
          </v:shape>
          <o:OLEObject Type="Embed" ProgID="Equation.DSMT4" ShapeID="_x0000_i1191" DrawAspect="Content" ObjectID="_1662515998" r:id="rId355"/>
        </w:object>
      </w:r>
      <w:r w:rsidRPr="004B4380">
        <w:t xml:space="preserve"> and </w:t>
      </w:r>
      <w:r w:rsidR="004B4380" w:rsidRPr="004B4380">
        <w:rPr>
          <w:position w:val="-12"/>
        </w:rPr>
        <w:object w:dxaOrig="1380" w:dyaOrig="360">
          <v:shape id="_x0000_i1192" type="#_x0000_t75" style="width:69pt;height:18pt" o:ole="">
            <v:imagedata r:id="rId356" o:title=""/>
          </v:shape>
          <o:OLEObject Type="Embed" ProgID="Equation.DSMT4" ShapeID="_x0000_i1192" DrawAspect="Content" ObjectID="_1662515999" r:id="rId357"/>
        </w:object>
      </w:r>
      <w:r w:rsidRPr="004B4380">
        <w:t>a</w:t>
      </w:r>
      <w:r w:rsidR="004B4380" w:rsidRPr="004B4380">
        <w:t>re of</w:t>
      </w:r>
      <w:r w:rsidRPr="004B4380">
        <w:t xml:space="preserve"> </w:t>
      </w:r>
      <w:r w:rsidR="004B4380" w:rsidRPr="004B4380">
        <w:t>opposite</w:t>
      </w:r>
      <w:r w:rsidRPr="004B4380">
        <w:t xml:space="preserve"> symbols.</w:t>
      </w:r>
      <w:r w:rsidR="00ED0753">
        <w:t xml:space="preserve"> </w:t>
      </w:r>
      <w:r w:rsidR="00104709" w:rsidRPr="004B4380">
        <w:t xml:space="preserve">Since we already assumed that </w:t>
      </w:r>
      <w:r w:rsidR="00104709" w:rsidRPr="004B4380">
        <w:rPr>
          <w:position w:val="-12"/>
        </w:rPr>
        <w:object w:dxaOrig="220" w:dyaOrig="360">
          <v:shape id="_x0000_i1193" type="#_x0000_t75" style="width:11.25pt;height:18pt" o:ole="">
            <v:imagedata r:id="rId313" o:title=""/>
          </v:shape>
          <o:OLEObject Type="Embed" ProgID="Equation.DSMT4" ShapeID="_x0000_i1193" DrawAspect="Content" ObjectID="_1662516000" r:id="rId358"/>
        </w:object>
      </w:r>
      <w:r w:rsidR="00104709" w:rsidRPr="004B4380">
        <w:rPr>
          <w:color w:val="000000"/>
        </w:rPr>
        <w:t xml:space="preserve"> and </w:t>
      </w:r>
      <w:r w:rsidR="00104709" w:rsidRPr="004B4380">
        <w:rPr>
          <w:position w:val="-12"/>
        </w:rPr>
        <w:object w:dxaOrig="240" w:dyaOrig="360">
          <v:shape id="_x0000_i1194" type="#_x0000_t75" style="width:12pt;height:18pt" o:ole="">
            <v:imagedata r:id="rId315" o:title=""/>
          </v:shape>
          <o:OLEObject Type="Embed" ProgID="Equation.DSMT4" ShapeID="_x0000_i1194" DrawAspect="Content" ObjectID="_1662516001" r:id="rId359"/>
        </w:object>
      </w:r>
      <w:r w:rsidR="00104709" w:rsidRPr="004B4380">
        <w:rPr>
          <w:color w:val="000000"/>
        </w:rPr>
        <w:t xml:space="preserve"> are of the same symbols so </w:t>
      </w:r>
      <w:r w:rsidR="004B4380" w:rsidRPr="004B4380">
        <w:rPr>
          <w:position w:val="-12"/>
        </w:rPr>
        <w:object w:dxaOrig="1320" w:dyaOrig="360">
          <v:shape id="_x0000_i1195" type="#_x0000_t75" style="width:66pt;height:18pt" o:ole="">
            <v:imagedata r:id="rId353" o:title=""/>
          </v:shape>
          <o:OLEObject Type="Embed" ProgID="Equation.DSMT4" ShapeID="_x0000_i1195" DrawAspect="Content" ObjectID="_1662516002" r:id="rId360"/>
        </w:object>
      </w:r>
      <w:r w:rsidR="00104709" w:rsidRPr="004B4380">
        <w:t xml:space="preserve"> and </w:t>
      </w:r>
      <w:r w:rsidR="00104709" w:rsidRPr="004B4380">
        <w:tab/>
      </w:r>
      <w:r w:rsidR="004B4380" w:rsidRPr="004B4380">
        <w:rPr>
          <w:position w:val="-12"/>
        </w:rPr>
        <w:object w:dxaOrig="1380" w:dyaOrig="360">
          <v:shape id="_x0000_i1196" type="#_x0000_t75" style="width:69pt;height:18pt" o:ole="">
            <v:imagedata r:id="rId356" o:title=""/>
          </v:shape>
          <o:OLEObject Type="Embed" ProgID="Equation.DSMT4" ShapeID="_x0000_i1196" DrawAspect="Content" ObjectID="_1662516003" r:id="rId361"/>
        </w:object>
      </w:r>
      <w:r w:rsidR="00104709" w:rsidRPr="004B4380">
        <w:t xml:space="preserve">shall </w:t>
      </w:r>
      <w:r w:rsidR="004B4380" w:rsidRPr="004B4380">
        <w:t>be of opposite</w:t>
      </w:r>
      <w:r w:rsidR="00104709" w:rsidRPr="004B4380">
        <w:t xml:space="preserve"> symbols.</w:t>
      </w:r>
    </w:p>
    <w:p w:rsidR="00104709" w:rsidRPr="004B4380" w:rsidRDefault="00104709" w:rsidP="00104709">
      <w:pPr>
        <w:pStyle w:val="NormalWeb"/>
        <w:tabs>
          <w:tab w:val="left" w:pos="9720"/>
        </w:tabs>
        <w:spacing w:before="240" w:beforeAutospacing="0" w:after="240" w:afterAutospacing="0"/>
        <w:rPr>
          <w:color w:val="000000"/>
        </w:rPr>
      </w:pPr>
      <w:r w:rsidRPr="004B4380">
        <w:t xml:space="preserve">Therefore, the lengths of the perpendiculars from </w:t>
      </w:r>
      <w:r w:rsidR="004B4380" w:rsidRPr="004B4380">
        <w:rPr>
          <w:position w:val="-4"/>
        </w:rPr>
        <w:object w:dxaOrig="300" w:dyaOrig="260">
          <v:shape id="_x0000_i1197" type="#_x0000_t75" style="width:15pt;height:12.75pt" o:ole="">
            <v:imagedata r:id="rId350" o:title=""/>
          </v:shape>
          <o:OLEObject Type="Embed" ProgID="Equation.DSMT4" ShapeID="_x0000_i1197" DrawAspect="Content" ObjectID="_1662516004" r:id="rId362"/>
        </w:object>
      </w:r>
      <w:r w:rsidRPr="004B4380">
        <w:t xml:space="preserve"> upon PQ and RS are</w:t>
      </w:r>
      <w:r w:rsidR="004B4380" w:rsidRPr="004B4380">
        <w:t xml:space="preserve"> of opposite</w:t>
      </w:r>
      <w:r w:rsidRPr="004B4380">
        <w:t xml:space="preserve"> symbols. Now, if </w:t>
      </w:r>
      <w:r w:rsidR="004B4380" w:rsidRPr="004B4380">
        <w:rPr>
          <w:position w:val="-10"/>
        </w:rPr>
        <w:object w:dxaOrig="1100" w:dyaOrig="320">
          <v:shape id="_x0000_i1198" type="#_x0000_t75" style="width:54.75pt;height:15.75pt" o:ole="">
            <v:imagedata r:id="rId363" o:title=""/>
          </v:shape>
          <o:OLEObject Type="Embed" ProgID="Equation.DSMT4" ShapeID="_x0000_i1198" DrawAspect="Content" ObjectID="_1662516005" r:id="rId364"/>
        </w:object>
      </w:r>
      <w:r w:rsidRPr="004B4380">
        <w:t xml:space="preserve"> and </w:t>
      </w:r>
      <w:r w:rsidR="004B4380" w:rsidRPr="004B4380">
        <w:rPr>
          <w:position w:val="-6"/>
        </w:rPr>
        <w:object w:dxaOrig="999" w:dyaOrig="279">
          <v:shape id="_x0000_i1199" type="#_x0000_t75" style="width:50.25pt;height:14.25pt" o:ole="">
            <v:imagedata r:id="rId365" o:title=""/>
          </v:shape>
          <o:OLEObject Type="Embed" ProgID="Equation.DSMT4" ShapeID="_x0000_i1199" DrawAspect="Content" ObjectID="_1662516006" r:id="rId366"/>
        </w:object>
      </w:r>
      <w:r w:rsidRPr="004B4380">
        <w:t xml:space="preserve">then it implies that </w:t>
      </w:r>
      <w:r w:rsidR="004B4380" w:rsidRPr="004B4380">
        <w:rPr>
          <w:position w:val="-6"/>
        </w:rPr>
        <w:object w:dxaOrig="1240" w:dyaOrig="279">
          <v:shape id="_x0000_i1200" type="#_x0000_t75" style="width:62.25pt;height:14.25pt" o:ole="">
            <v:imagedata r:id="rId367" o:title=""/>
          </v:shape>
          <o:OLEObject Type="Embed" ProgID="Equation.DSMT4" ShapeID="_x0000_i1200" DrawAspect="Content" ObjectID="_1662516007" r:id="rId368"/>
        </w:object>
      </w:r>
      <w:r w:rsidRPr="004B4380">
        <w:t>.</w:t>
      </w:r>
    </w:p>
    <w:p w:rsidR="00104709" w:rsidRPr="004B4380" w:rsidRDefault="00104709" w:rsidP="00104709">
      <w:pPr>
        <w:pStyle w:val="NormalWeb"/>
        <w:spacing w:before="240" w:beforeAutospacing="0" w:after="240" w:afterAutospacing="0"/>
        <w:ind w:firstLine="720"/>
      </w:pPr>
      <w:r w:rsidRPr="004B4380">
        <w:t xml:space="preserve">i.e. </w:t>
      </w:r>
      <w:r w:rsidR="004B4380" w:rsidRPr="004B4380">
        <w:rPr>
          <w:position w:val="-36"/>
        </w:rPr>
        <w:object w:dxaOrig="3159" w:dyaOrig="740">
          <v:shape id="_x0000_i1201" type="#_x0000_t75" style="width:158.25pt;height:36.75pt" o:ole="">
            <v:imagedata r:id="rId369" o:title=""/>
          </v:shape>
          <o:OLEObject Type="Embed" ProgID="Equation.DSMT4" ShapeID="_x0000_i1201" DrawAspect="Content" ObjectID="_1662516008" r:id="rId370"/>
        </w:object>
      </w:r>
      <w:r w:rsidRPr="004B4380">
        <w:t>.</w:t>
      </w:r>
    </w:p>
    <w:p w:rsidR="00104709" w:rsidRPr="004B4380" w:rsidRDefault="00104709" w:rsidP="00104709">
      <w:pPr>
        <w:pStyle w:val="NormalWeb"/>
        <w:spacing w:before="240" w:beforeAutospacing="0" w:after="240" w:afterAutospacing="0"/>
      </w:pPr>
      <w:r w:rsidRPr="004B4380">
        <w:t xml:space="preserve">Therefore, the equation to the locus of </w:t>
      </w:r>
      <w:r w:rsidR="004B4380" w:rsidRPr="004B4380">
        <w:rPr>
          <w:position w:val="-14"/>
        </w:rPr>
        <w:object w:dxaOrig="920" w:dyaOrig="400">
          <v:shape id="_x0000_i1202" type="#_x0000_t75" style="width:45.75pt;height:20.25pt" o:ole="">
            <v:imagedata r:id="rId371" o:title=""/>
          </v:shape>
          <o:OLEObject Type="Embed" ProgID="Equation.DSMT4" ShapeID="_x0000_i1202" DrawAspect="Content" ObjectID="_1662516009" r:id="rId372"/>
        </w:object>
      </w:r>
      <w:r w:rsidRPr="004B4380">
        <w:t xml:space="preserve">is, </w:t>
      </w:r>
    </w:p>
    <w:p w:rsidR="00104709" w:rsidRPr="004B4380" w:rsidRDefault="00104709" w:rsidP="00104709">
      <w:pPr>
        <w:pStyle w:val="NormalWeb"/>
        <w:spacing w:before="240" w:beforeAutospacing="0" w:after="240" w:afterAutospacing="0"/>
        <w:ind w:firstLine="720"/>
      </w:pPr>
      <w:r w:rsidRPr="004B4380">
        <w:rPr>
          <w:position w:val="-24"/>
        </w:rPr>
        <w:t xml:space="preserve">       </w:t>
      </w:r>
      <w:r w:rsidR="004B4380" w:rsidRPr="004B4380">
        <w:rPr>
          <w:position w:val="-36"/>
        </w:rPr>
        <w:object w:dxaOrig="3980" w:dyaOrig="740">
          <v:shape id="_x0000_i1203" type="#_x0000_t75" style="width:198.75pt;height:36.75pt" o:ole="">
            <v:imagedata r:id="rId373" o:title=""/>
          </v:shape>
          <o:OLEObject Type="Embed" ProgID="Equation.DSMT4" ShapeID="_x0000_i1203" DrawAspect="Content" ObjectID="_1662516010" r:id="rId374"/>
        </w:object>
      </w:r>
    </w:p>
    <w:p w:rsidR="00104709" w:rsidRPr="004B4380" w:rsidRDefault="00104709" w:rsidP="00104709">
      <w:pPr>
        <w:pStyle w:val="NormalWeb"/>
        <w:spacing w:before="240" w:beforeAutospacing="0" w:after="240" w:afterAutospacing="0"/>
      </w:pPr>
      <w:r w:rsidRPr="004B4380">
        <w:t xml:space="preserve">This is the equation of the bisector of angle </w:t>
      </w:r>
      <w:r w:rsidR="004B4380" w:rsidRPr="004B4380">
        <w:t xml:space="preserve">not </w:t>
      </w:r>
      <w:r w:rsidRPr="004B4380">
        <w:t>containing the origin.</w:t>
      </w:r>
    </w:p>
    <w:p w:rsidR="004B4380" w:rsidRPr="004B4380" w:rsidRDefault="004B4380" w:rsidP="00104709">
      <w:pPr>
        <w:pStyle w:val="NormalWeb"/>
        <w:spacing w:before="240" w:beforeAutospacing="0" w:after="240" w:afterAutospacing="0"/>
      </w:pPr>
      <w:r w:rsidRPr="004B4380">
        <w:t xml:space="preserve">From (3) and (4) it is seen that the equations of bisectors of the angles between the lines (1) and (2) are </w:t>
      </w:r>
    </w:p>
    <w:p w:rsidR="004B4380" w:rsidRPr="004B4380" w:rsidRDefault="004B4380" w:rsidP="004B4380">
      <w:pPr>
        <w:pStyle w:val="NormalWeb"/>
        <w:spacing w:before="240" w:beforeAutospacing="0" w:after="240" w:afterAutospacing="0"/>
        <w:ind w:firstLine="720"/>
      </w:pPr>
      <w:r w:rsidRPr="004B4380">
        <w:t xml:space="preserve"> </w:t>
      </w:r>
      <w:r w:rsidRPr="004B4380">
        <w:rPr>
          <w:position w:val="-36"/>
        </w:rPr>
        <w:object w:dxaOrig="3019" w:dyaOrig="740">
          <v:shape id="_x0000_i1204" type="#_x0000_t75" style="width:150.75pt;height:36.75pt" o:ole="">
            <v:imagedata r:id="rId375" o:title=""/>
          </v:shape>
          <o:OLEObject Type="Embed" ProgID="Equation.DSMT4" ShapeID="_x0000_i1204" DrawAspect="Content" ObjectID="_1662516011" r:id="rId376"/>
        </w:object>
      </w:r>
      <w:r w:rsidRPr="004B4380">
        <w:t>.                      (</w:t>
      </w:r>
      <w:r w:rsidRPr="004B4380">
        <w:rPr>
          <w:b/>
        </w:rPr>
        <w:t>Solved</w:t>
      </w:r>
      <w:r w:rsidRPr="004B4380">
        <w:t>)</w:t>
      </w:r>
    </w:p>
    <w:p w:rsidR="00104709" w:rsidRDefault="00085010" w:rsidP="0005041B">
      <w:pPr>
        <w:pStyle w:val="NormalWeb"/>
        <w:spacing w:before="240" w:beforeAutospacing="0" w:after="240" w:afterAutospacing="0"/>
      </w:pPr>
      <w:r w:rsidRPr="004434DF">
        <w:rPr>
          <w:b/>
          <w:sz w:val="28"/>
          <w:szCs w:val="28"/>
        </w:rPr>
        <w:lastRenderedPageBreak/>
        <w:t>Problem-01:</w:t>
      </w:r>
      <w:r w:rsidR="004434DF">
        <w:t xml:space="preserve"> Find the equations to lines passing through </w:t>
      </w:r>
      <w:r w:rsidR="004434DF" w:rsidRPr="004434DF">
        <w:rPr>
          <w:rFonts w:ascii="Andalus" w:hAnsi="Andalus" w:cs="Andalus"/>
          <w:position w:val="-14"/>
        </w:rPr>
        <w:object w:dxaOrig="700" w:dyaOrig="400">
          <v:shape id="_x0000_i1225" type="#_x0000_t75" style="width:35.25pt;height:20.25pt" o:ole="">
            <v:imagedata r:id="rId377" o:title=""/>
          </v:shape>
          <o:OLEObject Type="Embed" ProgID="Equation.DSMT4" ShapeID="_x0000_i1225" DrawAspect="Content" ObjectID="_1662516012" r:id="rId378"/>
        </w:object>
      </w:r>
      <w:r w:rsidR="004434DF">
        <w:t xml:space="preserve"> and (a) parallel (b) perpendicular to </w:t>
      </w:r>
      <w:r w:rsidR="004434DF" w:rsidRPr="00392D01">
        <w:rPr>
          <w:rFonts w:ascii="Andalus" w:hAnsi="Andalus" w:cs="Andalus"/>
          <w:position w:val="-10"/>
        </w:rPr>
        <w:object w:dxaOrig="1140" w:dyaOrig="320">
          <v:shape id="_x0000_i1227" type="#_x0000_t75" style="width:57pt;height:15.75pt" o:ole="">
            <v:imagedata r:id="rId379" o:title=""/>
          </v:shape>
          <o:OLEObject Type="Embed" ProgID="Equation.DSMT4" ShapeID="_x0000_i1227" DrawAspect="Content" ObjectID="_1662516013" r:id="rId380"/>
        </w:object>
      </w:r>
      <w:r w:rsidR="004434DF">
        <w:t>.</w:t>
      </w:r>
    </w:p>
    <w:p w:rsidR="004434DF" w:rsidRDefault="004434DF" w:rsidP="0005041B">
      <w:pPr>
        <w:pStyle w:val="NormalWeb"/>
        <w:spacing w:before="240" w:beforeAutospacing="0" w:after="240" w:afterAutospacing="0"/>
      </w:pPr>
      <w:r w:rsidRPr="00472249">
        <w:rPr>
          <w:b/>
        </w:rPr>
        <w:t>Solution:</w:t>
      </w:r>
      <w:r>
        <w:t xml:space="preserve"> The given line is</w:t>
      </w:r>
    </w:p>
    <w:p w:rsidR="004434DF" w:rsidRDefault="004434DF" w:rsidP="004434DF">
      <w:pPr>
        <w:pStyle w:val="NormalWeb"/>
        <w:spacing w:before="240" w:beforeAutospacing="0" w:after="240" w:afterAutospacing="0"/>
        <w:ind w:left="1440" w:firstLine="720"/>
      </w:pPr>
      <w:r w:rsidRPr="004434DF">
        <w:rPr>
          <w:rFonts w:ascii="Andalus" w:hAnsi="Andalus" w:cs="Andalus"/>
          <w:position w:val="-14"/>
        </w:rPr>
        <w:object w:dxaOrig="2480" w:dyaOrig="400">
          <v:shape id="_x0000_i1226" type="#_x0000_t75" style="width:123.75pt;height:20.25pt" o:ole="">
            <v:imagedata r:id="rId381" o:title=""/>
          </v:shape>
          <o:OLEObject Type="Embed" ProgID="Equation.DSMT4" ShapeID="_x0000_i1226" DrawAspect="Content" ObjectID="_1662516014" r:id="rId382"/>
        </w:object>
      </w:r>
    </w:p>
    <w:p w:rsidR="004434DF" w:rsidRDefault="004434DF" w:rsidP="0005041B">
      <w:pPr>
        <w:pStyle w:val="NormalWeb"/>
        <w:spacing w:before="240" w:beforeAutospacing="0" w:after="240" w:afterAutospacing="0"/>
      </w:pPr>
      <w:r w:rsidRPr="00472249">
        <w:rPr>
          <w:b/>
        </w:rPr>
        <w:t>First part:</w:t>
      </w:r>
      <w:r>
        <w:t xml:space="preserve"> The equation parallel to (1) is</w:t>
      </w:r>
    </w:p>
    <w:p w:rsidR="000F71E9" w:rsidRDefault="000F71E9" w:rsidP="000F71E9">
      <w:pPr>
        <w:pStyle w:val="NormalWeb"/>
        <w:spacing w:before="240" w:beforeAutospacing="0" w:after="240" w:afterAutospacing="0"/>
        <w:ind w:left="1440" w:firstLine="720"/>
      </w:pPr>
      <w:r w:rsidRPr="004434DF">
        <w:rPr>
          <w:rFonts w:ascii="Andalus" w:hAnsi="Andalus" w:cs="Andalus"/>
          <w:position w:val="-14"/>
        </w:rPr>
        <w:object w:dxaOrig="2540" w:dyaOrig="400">
          <v:shape id="_x0000_i1228" type="#_x0000_t75" style="width:126.75pt;height:20.25pt" o:ole="">
            <v:imagedata r:id="rId383" o:title=""/>
          </v:shape>
          <o:OLEObject Type="Embed" ProgID="Equation.DSMT4" ShapeID="_x0000_i1228" DrawAspect="Content" ObjectID="_1662516015" r:id="rId384"/>
        </w:object>
      </w:r>
    </w:p>
    <w:p w:rsidR="000F71E9" w:rsidRDefault="000F71E9" w:rsidP="000F71E9">
      <w:pPr>
        <w:pStyle w:val="NormalWeb"/>
        <w:spacing w:before="240" w:beforeAutospacing="0" w:after="240" w:afterAutospacing="0"/>
      </w:pPr>
      <w:r>
        <w:t xml:space="preserve">Since (2) passes through </w:t>
      </w:r>
      <w:r w:rsidRPr="004434DF">
        <w:rPr>
          <w:rFonts w:ascii="Andalus" w:hAnsi="Andalus" w:cs="Andalus"/>
          <w:position w:val="-14"/>
        </w:rPr>
        <w:object w:dxaOrig="700" w:dyaOrig="400">
          <v:shape id="_x0000_i1229" type="#_x0000_t75" style="width:35.25pt;height:20.25pt" o:ole="">
            <v:imagedata r:id="rId377" o:title=""/>
          </v:shape>
          <o:OLEObject Type="Embed" ProgID="Equation.DSMT4" ShapeID="_x0000_i1229" DrawAspect="Content" ObjectID="_1662516016" r:id="rId385"/>
        </w:object>
      </w:r>
      <w:r>
        <w:t xml:space="preserve"> so we have</w:t>
      </w:r>
    </w:p>
    <w:p w:rsidR="000F71E9" w:rsidRDefault="000F71E9" w:rsidP="000F71E9">
      <w:pPr>
        <w:pStyle w:val="NormalWeb"/>
        <w:spacing w:before="240" w:beforeAutospacing="0" w:after="240" w:afterAutospacing="0"/>
        <w:ind w:left="1440" w:firstLine="720"/>
      </w:pPr>
      <w:r w:rsidRPr="004434DF">
        <w:rPr>
          <w:rFonts w:ascii="Andalus" w:hAnsi="Andalus" w:cs="Andalus"/>
          <w:position w:val="-14"/>
        </w:rPr>
        <w:object w:dxaOrig="2000" w:dyaOrig="400">
          <v:shape id="_x0000_i1230" type="#_x0000_t75" style="width:99.75pt;height:20.25pt" o:ole="">
            <v:imagedata r:id="rId386" o:title=""/>
          </v:shape>
          <o:OLEObject Type="Embed" ProgID="Equation.DSMT4" ShapeID="_x0000_i1230" DrawAspect="Content" ObjectID="_1662516017" r:id="rId387"/>
        </w:object>
      </w:r>
    </w:p>
    <w:p w:rsidR="000F71E9" w:rsidRDefault="000F71E9" w:rsidP="000F71E9">
      <w:pPr>
        <w:pStyle w:val="NormalWeb"/>
        <w:spacing w:before="240" w:beforeAutospacing="0" w:after="240" w:afterAutospacing="0"/>
        <w:ind w:left="1440" w:firstLine="720"/>
      </w:pPr>
      <w:r w:rsidRPr="002A2FFD">
        <w:rPr>
          <w:position w:val="-10"/>
        </w:rPr>
        <w:object w:dxaOrig="1060" w:dyaOrig="320">
          <v:shape id="_x0000_i1231" type="#_x0000_t75" style="width:53.25pt;height:15.75pt" o:ole="">
            <v:imagedata r:id="rId388" o:title=""/>
          </v:shape>
          <o:OLEObject Type="Embed" ProgID="Equation.DSMT4" ShapeID="_x0000_i1231" DrawAspect="Content" ObjectID="_1662516018" r:id="rId389"/>
        </w:object>
      </w:r>
    </w:p>
    <w:p w:rsidR="000F71E9" w:rsidRDefault="000F71E9" w:rsidP="000F71E9">
      <w:pPr>
        <w:pStyle w:val="NormalWeb"/>
        <w:spacing w:before="240" w:beforeAutospacing="0" w:after="240" w:afterAutospacing="0"/>
      </w:pPr>
      <w:r>
        <w:t>Putting the value of k in (2), we have</w:t>
      </w:r>
    </w:p>
    <w:p w:rsidR="000F71E9" w:rsidRDefault="000F71E9" w:rsidP="000F71E9">
      <w:pPr>
        <w:pStyle w:val="NormalWeb"/>
        <w:spacing w:before="240" w:beforeAutospacing="0" w:after="240" w:afterAutospacing="0"/>
        <w:ind w:left="1440" w:firstLine="720"/>
      </w:pPr>
      <w:r w:rsidRPr="000F71E9">
        <w:rPr>
          <w:rFonts w:ascii="Andalus" w:hAnsi="Andalus" w:cs="Andalus"/>
          <w:position w:val="-10"/>
        </w:rPr>
        <w:object w:dxaOrig="1560" w:dyaOrig="320">
          <v:shape id="_x0000_i1232" type="#_x0000_t75" style="width:78pt;height:15.75pt" o:ole="">
            <v:imagedata r:id="rId390" o:title=""/>
          </v:shape>
          <o:OLEObject Type="Embed" ProgID="Equation.DSMT4" ShapeID="_x0000_i1232" DrawAspect="Content" ObjectID="_1662516019" r:id="rId391"/>
        </w:object>
      </w:r>
      <w:r>
        <w:t>.</w:t>
      </w:r>
    </w:p>
    <w:p w:rsidR="000F71E9" w:rsidRDefault="000F71E9" w:rsidP="000F71E9">
      <w:pPr>
        <w:pStyle w:val="NormalWeb"/>
        <w:spacing w:before="240" w:beforeAutospacing="0" w:after="240" w:afterAutospacing="0"/>
      </w:pPr>
      <w:r>
        <w:t xml:space="preserve">This is the required equation of line passing through </w:t>
      </w:r>
      <w:r w:rsidRPr="004434DF">
        <w:rPr>
          <w:rFonts w:ascii="Andalus" w:hAnsi="Andalus" w:cs="Andalus"/>
          <w:position w:val="-14"/>
        </w:rPr>
        <w:object w:dxaOrig="700" w:dyaOrig="400">
          <v:shape id="_x0000_i1233" type="#_x0000_t75" style="width:35.25pt;height:20.25pt" o:ole="">
            <v:imagedata r:id="rId377" o:title=""/>
          </v:shape>
          <o:OLEObject Type="Embed" ProgID="Equation.DSMT4" ShapeID="_x0000_i1233" DrawAspect="Content" ObjectID="_1662516020" r:id="rId392"/>
        </w:object>
      </w:r>
      <w:r>
        <w:t xml:space="preserve"> and parallel to </w:t>
      </w:r>
      <w:r w:rsidRPr="00392D01">
        <w:rPr>
          <w:rFonts w:ascii="Andalus" w:hAnsi="Andalus" w:cs="Andalus"/>
          <w:position w:val="-10"/>
        </w:rPr>
        <w:object w:dxaOrig="1140" w:dyaOrig="320">
          <v:shape id="_x0000_i1234" type="#_x0000_t75" style="width:57pt;height:15.75pt" o:ole="">
            <v:imagedata r:id="rId379" o:title=""/>
          </v:shape>
          <o:OLEObject Type="Embed" ProgID="Equation.DSMT4" ShapeID="_x0000_i1234" DrawAspect="Content" ObjectID="_1662516021" r:id="rId393"/>
        </w:object>
      </w:r>
      <w:r>
        <w:t>.</w:t>
      </w:r>
    </w:p>
    <w:p w:rsidR="007D0CD1" w:rsidRDefault="007D0CD1" w:rsidP="007D0CD1">
      <w:pPr>
        <w:pStyle w:val="NormalWeb"/>
        <w:spacing w:before="240" w:beforeAutospacing="0" w:after="240" w:afterAutospacing="0"/>
      </w:pPr>
      <w:r w:rsidRPr="00472249">
        <w:rPr>
          <w:b/>
        </w:rPr>
        <w:t>Second part:</w:t>
      </w:r>
      <w:r>
        <w:t xml:space="preserve"> The equation perpendicular to (1) is</w:t>
      </w:r>
    </w:p>
    <w:p w:rsidR="007D0CD1" w:rsidRDefault="00583A34" w:rsidP="007D0CD1">
      <w:pPr>
        <w:pStyle w:val="NormalWeb"/>
        <w:spacing w:before="240" w:beforeAutospacing="0" w:after="240" w:afterAutospacing="0"/>
        <w:ind w:left="1440" w:firstLine="720"/>
      </w:pPr>
      <w:r w:rsidRPr="004434DF">
        <w:rPr>
          <w:rFonts w:ascii="Andalus" w:hAnsi="Andalus" w:cs="Andalus"/>
          <w:position w:val="-14"/>
        </w:rPr>
        <w:object w:dxaOrig="2659" w:dyaOrig="400">
          <v:shape id="_x0000_i1238" type="#_x0000_t75" style="width:132.75pt;height:20.25pt" o:ole="">
            <v:imagedata r:id="rId394" o:title=""/>
          </v:shape>
          <o:OLEObject Type="Embed" ProgID="Equation.DSMT4" ShapeID="_x0000_i1238" DrawAspect="Content" ObjectID="_1662516022" r:id="rId395"/>
        </w:object>
      </w:r>
    </w:p>
    <w:p w:rsidR="007D0CD1" w:rsidRDefault="007D0CD1" w:rsidP="007D0CD1">
      <w:pPr>
        <w:pStyle w:val="NormalWeb"/>
        <w:spacing w:before="240" w:beforeAutospacing="0" w:after="240" w:afterAutospacing="0"/>
      </w:pPr>
      <w:r>
        <w:t>Since (</w:t>
      </w:r>
      <w:r w:rsidR="00583A34">
        <w:t>3</w:t>
      </w:r>
      <w:r>
        <w:t xml:space="preserve">) passes through </w:t>
      </w:r>
      <w:r w:rsidRPr="004434DF">
        <w:rPr>
          <w:rFonts w:ascii="Andalus" w:hAnsi="Andalus" w:cs="Andalus"/>
          <w:position w:val="-14"/>
        </w:rPr>
        <w:object w:dxaOrig="700" w:dyaOrig="400">
          <v:shape id="_x0000_i1235" type="#_x0000_t75" style="width:35.25pt;height:20.25pt" o:ole="">
            <v:imagedata r:id="rId377" o:title=""/>
          </v:shape>
          <o:OLEObject Type="Embed" ProgID="Equation.DSMT4" ShapeID="_x0000_i1235" DrawAspect="Content" ObjectID="_1662516023" r:id="rId396"/>
        </w:object>
      </w:r>
      <w:r>
        <w:t xml:space="preserve"> so we have</w:t>
      </w:r>
    </w:p>
    <w:p w:rsidR="007D0CD1" w:rsidRDefault="00583A34" w:rsidP="007D0CD1">
      <w:pPr>
        <w:pStyle w:val="NormalWeb"/>
        <w:spacing w:before="240" w:beforeAutospacing="0" w:after="240" w:afterAutospacing="0"/>
        <w:ind w:left="1440" w:firstLine="720"/>
      </w:pPr>
      <w:r w:rsidRPr="004434DF">
        <w:rPr>
          <w:rFonts w:ascii="Andalus" w:hAnsi="Andalus" w:cs="Andalus"/>
          <w:position w:val="-14"/>
        </w:rPr>
        <w:object w:dxaOrig="2140" w:dyaOrig="400">
          <v:shape id="_x0000_i1239" type="#_x0000_t75" style="width:107.25pt;height:20.25pt" o:ole="">
            <v:imagedata r:id="rId397" o:title=""/>
          </v:shape>
          <o:OLEObject Type="Embed" ProgID="Equation.DSMT4" ShapeID="_x0000_i1239" DrawAspect="Content" ObjectID="_1662516024" r:id="rId398"/>
        </w:object>
      </w:r>
    </w:p>
    <w:p w:rsidR="007D0CD1" w:rsidRDefault="00583A34" w:rsidP="007D0CD1">
      <w:pPr>
        <w:pStyle w:val="NormalWeb"/>
        <w:spacing w:before="240" w:beforeAutospacing="0" w:after="240" w:afterAutospacing="0"/>
        <w:ind w:left="1440" w:firstLine="720"/>
      </w:pPr>
      <w:r w:rsidRPr="002A2FFD">
        <w:rPr>
          <w:position w:val="-10"/>
        </w:rPr>
        <w:object w:dxaOrig="820" w:dyaOrig="320">
          <v:shape id="_x0000_i1240" type="#_x0000_t75" style="width:41.25pt;height:15.75pt" o:ole="">
            <v:imagedata r:id="rId399" o:title=""/>
          </v:shape>
          <o:OLEObject Type="Embed" ProgID="Equation.DSMT4" ShapeID="_x0000_i1240" DrawAspect="Content" ObjectID="_1662516025" r:id="rId400"/>
        </w:object>
      </w:r>
    </w:p>
    <w:p w:rsidR="007D0CD1" w:rsidRDefault="007D0CD1" w:rsidP="007D0CD1">
      <w:pPr>
        <w:pStyle w:val="NormalWeb"/>
        <w:spacing w:before="240" w:beforeAutospacing="0" w:after="240" w:afterAutospacing="0"/>
      </w:pPr>
      <w:r>
        <w:t>Putting the value of k in (</w:t>
      </w:r>
      <w:r w:rsidR="00583A34">
        <w:t>3</w:t>
      </w:r>
      <w:r>
        <w:t>), we have</w:t>
      </w:r>
    </w:p>
    <w:p w:rsidR="007D0CD1" w:rsidRDefault="00583A34" w:rsidP="007D0CD1">
      <w:pPr>
        <w:pStyle w:val="NormalWeb"/>
        <w:spacing w:before="240" w:beforeAutospacing="0" w:after="240" w:afterAutospacing="0"/>
        <w:ind w:left="1440" w:firstLine="720"/>
      </w:pPr>
      <w:r w:rsidRPr="000F71E9">
        <w:rPr>
          <w:rFonts w:ascii="Andalus" w:hAnsi="Andalus" w:cs="Andalus"/>
          <w:position w:val="-10"/>
        </w:rPr>
        <w:object w:dxaOrig="1460" w:dyaOrig="320">
          <v:shape id="_x0000_i1241" type="#_x0000_t75" style="width:72.75pt;height:15.75pt" o:ole="">
            <v:imagedata r:id="rId401" o:title=""/>
          </v:shape>
          <o:OLEObject Type="Embed" ProgID="Equation.DSMT4" ShapeID="_x0000_i1241" DrawAspect="Content" ObjectID="_1662516026" r:id="rId402"/>
        </w:object>
      </w:r>
      <w:r w:rsidR="007D0CD1">
        <w:t>.</w:t>
      </w:r>
    </w:p>
    <w:p w:rsidR="007D0CD1" w:rsidRDefault="007D0CD1" w:rsidP="007D0CD1">
      <w:pPr>
        <w:pStyle w:val="NormalWeb"/>
        <w:spacing w:before="240" w:beforeAutospacing="0" w:after="240" w:afterAutospacing="0"/>
      </w:pPr>
      <w:r>
        <w:t xml:space="preserve">This is the required equation of line passing through </w:t>
      </w:r>
      <w:r w:rsidRPr="004434DF">
        <w:rPr>
          <w:rFonts w:ascii="Andalus" w:hAnsi="Andalus" w:cs="Andalus"/>
          <w:position w:val="-14"/>
        </w:rPr>
        <w:object w:dxaOrig="700" w:dyaOrig="400">
          <v:shape id="_x0000_i1236" type="#_x0000_t75" style="width:35.25pt;height:20.25pt" o:ole="">
            <v:imagedata r:id="rId377" o:title=""/>
          </v:shape>
          <o:OLEObject Type="Embed" ProgID="Equation.DSMT4" ShapeID="_x0000_i1236" DrawAspect="Content" ObjectID="_1662516027" r:id="rId403"/>
        </w:object>
      </w:r>
      <w:r w:rsidR="00583A34">
        <w:t xml:space="preserve"> and perpendicular</w:t>
      </w:r>
      <w:r>
        <w:t xml:space="preserve"> to </w:t>
      </w:r>
      <w:r w:rsidRPr="00392D01">
        <w:rPr>
          <w:rFonts w:ascii="Andalus" w:hAnsi="Andalus" w:cs="Andalus"/>
          <w:position w:val="-10"/>
        </w:rPr>
        <w:object w:dxaOrig="1140" w:dyaOrig="320">
          <v:shape id="_x0000_i1237" type="#_x0000_t75" style="width:57pt;height:15.75pt" o:ole="">
            <v:imagedata r:id="rId379" o:title=""/>
          </v:shape>
          <o:OLEObject Type="Embed" ProgID="Equation.DSMT4" ShapeID="_x0000_i1237" DrawAspect="Content" ObjectID="_1662516028" r:id="rId404"/>
        </w:object>
      </w:r>
      <w:r>
        <w:t>.</w:t>
      </w:r>
    </w:p>
    <w:p w:rsidR="00472249" w:rsidRPr="00892840" w:rsidRDefault="00472249" w:rsidP="00472249">
      <w:pPr>
        <w:pStyle w:val="NormalWeb"/>
        <w:spacing w:before="240" w:beforeAutospacing="0" w:after="240" w:afterAutospacing="0"/>
      </w:pPr>
      <w:r>
        <w:rPr>
          <w:b/>
          <w:sz w:val="28"/>
          <w:szCs w:val="28"/>
        </w:rPr>
        <w:t>Problem-02</w:t>
      </w:r>
      <w:r w:rsidRPr="004434DF">
        <w:rPr>
          <w:b/>
          <w:sz w:val="28"/>
          <w:szCs w:val="28"/>
        </w:rPr>
        <w:t>:</w:t>
      </w:r>
      <w:r w:rsidR="00892840">
        <w:t xml:space="preserve"> Determine the equations to the bisectors of the angle between the lines</w:t>
      </w:r>
      <w:r>
        <w:t xml:space="preserve"> </w:t>
      </w:r>
      <w:r w:rsidR="00892840" w:rsidRPr="00392D01">
        <w:rPr>
          <w:rFonts w:ascii="Andalus" w:hAnsi="Andalus" w:cs="Andalus"/>
          <w:position w:val="-10"/>
        </w:rPr>
        <w:object w:dxaOrig="1560" w:dyaOrig="320">
          <v:shape id="_x0000_i1293" type="#_x0000_t75" style="width:78pt;height:15.75pt" o:ole="">
            <v:imagedata r:id="rId405" o:title=""/>
          </v:shape>
          <o:OLEObject Type="Embed" ProgID="Equation.DSMT4" ShapeID="_x0000_i1293" DrawAspect="Content" ObjectID="_1662516029" r:id="rId406"/>
        </w:object>
      </w:r>
      <w:r w:rsidR="00892840">
        <w:t xml:space="preserve"> and </w:t>
      </w:r>
      <w:r w:rsidR="00892840" w:rsidRPr="00392D01">
        <w:rPr>
          <w:rFonts w:ascii="Andalus" w:hAnsi="Andalus" w:cs="Andalus"/>
          <w:position w:val="-10"/>
        </w:rPr>
        <w:object w:dxaOrig="1680" w:dyaOrig="320">
          <v:shape id="_x0000_i1292" type="#_x0000_t75" style="width:84pt;height:15.75pt" o:ole="">
            <v:imagedata r:id="rId407" o:title=""/>
          </v:shape>
          <o:OLEObject Type="Embed" ProgID="Equation.DSMT4" ShapeID="_x0000_i1292" DrawAspect="Content" ObjectID="_1662516030" r:id="rId408"/>
        </w:object>
      </w:r>
      <w:r w:rsidR="00892840">
        <w:t>.</w:t>
      </w:r>
    </w:p>
    <w:p w:rsidR="00472249" w:rsidRDefault="00472249" w:rsidP="00472249">
      <w:pPr>
        <w:pStyle w:val="NormalWeb"/>
        <w:spacing w:before="240" w:beforeAutospacing="0" w:after="240" w:afterAutospacing="0"/>
      </w:pPr>
      <w:r w:rsidRPr="00472249">
        <w:rPr>
          <w:b/>
        </w:rPr>
        <w:t>Solution:</w:t>
      </w:r>
      <w:r>
        <w:t xml:space="preserve"> The given line</w:t>
      </w:r>
      <w:r w:rsidR="00892840">
        <w:t>s are</w:t>
      </w:r>
    </w:p>
    <w:p w:rsidR="00472249" w:rsidRDefault="00892840" w:rsidP="00472249">
      <w:pPr>
        <w:pStyle w:val="NormalWeb"/>
        <w:spacing w:before="240" w:beforeAutospacing="0" w:after="240" w:afterAutospacing="0"/>
        <w:ind w:left="1440" w:firstLine="720"/>
      </w:pPr>
      <w:r w:rsidRPr="004434DF">
        <w:rPr>
          <w:rFonts w:ascii="Andalus" w:hAnsi="Andalus" w:cs="Andalus"/>
          <w:position w:val="-14"/>
        </w:rPr>
        <w:object w:dxaOrig="2580" w:dyaOrig="400">
          <v:shape id="_x0000_i1242" type="#_x0000_t75" style="width:129pt;height:20.25pt" o:ole="">
            <v:imagedata r:id="rId409" o:title=""/>
          </v:shape>
          <o:OLEObject Type="Embed" ProgID="Equation.DSMT4" ShapeID="_x0000_i1242" DrawAspect="Content" ObjectID="_1662516031" r:id="rId410"/>
        </w:object>
      </w:r>
    </w:p>
    <w:p w:rsidR="00892840" w:rsidRDefault="00892840" w:rsidP="00892840">
      <w:pPr>
        <w:pStyle w:val="NormalWeb"/>
        <w:spacing w:before="240" w:beforeAutospacing="0" w:after="240" w:afterAutospacing="0"/>
      </w:pPr>
      <w:r>
        <w:t xml:space="preserve">and </w:t>
      </w:r>
      <w:r>
        <w:tab/>
      </w:r>
      <w:r>
        <w:tab/>
      </w:r>
      <w:r>
        <w:tab/>
      </w:r>
      <w:r w:rsidRPr="00892840">
        <w:rPr>
          <w:rFonts w:ascii="Andalus" w:hAnsi="Andalus" w:cs="Andalus"/>
          <w:position w:val="-14"/>
        </w:rPr>
        <w:object w:dxaOrig="2600" w:dyaOrig="400">
          <v:shape id="_x0000_i1243" type="#_x0000_t75" style="width:129.75pt;height:20.25pt" o:ole="">
            <v:imagedata r:id="rId411" o:title=""/>
          </v:shape>
          <o:OLEObject Type="Embed" ProgID="Equation.DSMT4" ShapeID="_x0000_i1243" DrawAspect="Content" ObjectID="_1662516032" r:id="rId412"/>
        </w:object>
      </w:r>
    </w:p>
    <w:p w:rsidR="00892840" w:rsidRPr="00892840" w:rsidRDefault="00892840" w:rsidP="00892840">
      <w:pPr>
        <w:pStyle w:val="NormalWeb"/>
        <w:spacing w:before="240" w:beforeAutospacing="0" w:after="240" w:afterAutospacing="0"/>
      </w:pPr>
      <w:r>
        <w:lastRenderedPageBreak/>
        <w:t xml:space="preserve">If </w:t>
      </w:r>
      <w:r w:rsidRPr="004434DF">
        <w:rPr>
          <w:rFonts w:ascii="Andalus" w:hAnsi="Andalus" w:cs="Andalus"/>
          <w:position w:val="-14"/>
        </w:rPr>
        <w:object w:dxaOrig="600" w:dyaOrig="400">
          <v:shape id="_x0000_i1244" type="#_x0000_t75" style="width:30pt;height:20.25pt" o:ole="">
            <v:imagedata r:id="rId413" o:title=""/>
          </v:shape>
          <o:OLEObject Type="Embed" ProgID="Equation.DSMT4" ShapeID="_x0000_i1244" DrawAspect="Content" ObjectID="_1662516033" r:id="rId414"/>
        </w:object>
      </w:r>
      <w:r>
        <w:rPr>
          <w:rFonts w:ascii="Andalus" w:hAnsi="Andalus" w:cs="Andalus"/>
          <w:position w:val="-10"/>
        </w:rPr>
        <w:t xml:space="preserve"> </w:t>
      </w:r>
      <w:r>
        <w:t>be any point on any one of the bisectors, then the equations of the bisectors are given by</w:t>
      </w:r>
    </w:p>
    <w:p w:rsidR="00472249" w:rsidRDefault="00892840" w:rsidP="00892840">
      <w:pPr>
        <w:pStyle w:val="NormalWeb"/>
        <w:spacing w:before="240" w:beforeAutospacing="0" w:after="240" w:afterAutospacing="0"/>
        <w:ind w:left="1440" w:firstLine="720"/>
      </w:pPr>
      <w:r w:rsidRPr="00892840">
        <w:rPr>
          <w:position w:val="-42"/>
        </w:rPr>
        <w:object w:dxaOrig="2940" w:dyaOrig="800">
          <v:shape id="_x0000_i1245" type="#_x0000_t75" style="width:147pt;height:39.75pt" o:ole="">
            <v:imagedata r:id="rId415" o:title=""/>
          </v:shape>
          <o:OLEObject Type="Embed" ProgID="Equation.DSMT4" ShapeID="_x0000_i1245" DrawAspect="Content" ObjectID="_1662516034" r:id="rId416"/>
        </w:object>
      </w:r>
    </w:p>
    <w:p w:rsidR="00892840" w:rsidRDefault="00EE24B3" w:rsidP="00892840">
      <w:pPr>
        <w:pStyle w:val="NormalWeb"/>
        <w:spacing w:before="240" w:beforeAutospacing="0" w:after="240" w:afterAutospacing="0"/>
        <w:ind w:left="1440" w:firstLine="720"/>
      </w:pPr>
      <w:r w:rsidRPr="00892840">
        <w:rPr>
          <w:position w:val="-24"/>
        </w:rPr>
        <w:object w:dxaOrig="4380" w:dyaOrig="620">
          <v:shape id="_x0000_i1246" type="#_x0000_t75" style="width:219pt;height:30.75pt" o:ole="">
            <v:imagedata r:id="rId417" o:title=""/>
          </v:shape>
          <o:OLEObject Type="Embed" ProgID="Equation.DSMT4" ShapeID="_x0000_i1246" DrawAspect="Content" ObjectID="_1662516035" r:id="rId418"/>
        </w:object>
      </w:r>
    </w:p>
    <w:p w:rsidR="00EE24B3" w:rsidRDefault="00EE24B3" w:rsidP="00EE24B3">
      <w:pPr>
        <w:pStyle w:val="NormalWeb"/>
        <w:spacing w:before="240" w:beforeAutospacing="0" w:after="240" w:afterAutospacing="0"/>
      </w:pPr>
      <w:r>
        <w:t>Taking (+) sign, we have</w:t>
      </w:r>
    </w:p>
    <w:p w:rsidR="00EE24B3" w:rsidRDefault="00EE24B3" w:rsidP="00EE24B3">
      <w:pPr>
        <w:pStyle w:val="NormalWeb"/>
        <w:spacing w:before="240" w:beforeAutospacing="0" w:after="240" w:afterAutospacing="0"/>
        <w:ind w:left="1440" w:firstLine="720"/>
      </w:pPr>
      <w:r w:rsidRPr="00EE24B3">
        <w:rPr>
          <w:position w:val="-10"/>
        </w:rPr>
        <w:object w:dxaOrig="1939" w:dyaOrig="320">
          <v:shape id="_x0000_i1247" type="#_x0000_t75" style="width:96.75pt;height:15.75pt" o:ole="">
            <v:imagedata r:id="rId419" o:title=""/>
          </v:shape>
          <o:OLEObject Type="Embed" ProgID="Equation.DSMT4" ShapeID="_x0000_i1247" DrawAspect="Content" ObjectID="_1662516036" r:id="rId420"/>
        </w:object>
      </w:r>
      <w:r>
        <w:t>.</w:t>
      </w:r>
    </w:p>
    <w:p w:rsidR="00EE24B3" w:rsidRDefault="00EE24B3" w:rsidP="00EE24B3">
      <w:pPr>
        <w:pStyle w:val="NormalWeb"/>
        <w:spacing w:before="240" w:beforeAutospacing="0" w:after="240" w:afterAutospacing="0"/>
      </w:pPr>
      <w:r>
        <w:t>Taking (-) sign, we have</w:t>
      </w:r>
    </w:p>
    <w:p w:rsidR="00EE24B3" w:rsidRDefault="00EE24B3" w:rsidP="00EE24B3">
      <w:pPr>
        <w:pStyle w:val="NormalWeb"/>
        <w:spacing w:before="240" w:beforeAutospacing="0" w:after="240" w:afterAutospacing="0"/>
        <w:ind w:left="1440" w:firstLine="720"/>
      </w:pPr>
      <w:r w:rsidRPr="00EE24B3">
        <w:rPr>
          <w:position w:val="-10"/>
        </w:rPr>
        <w:object w:dxaOrig="1579" w:dyaOrig="320">
          <v:shape id="_x0000_i1248" type="#_x0000_t75" style="width:78.75pt;height:15.75pt" o:ole="">
            <v:imagedata r:id="rId421" o:title=""/>
          </v:shape>
          <o:OLEObject Type="Embed" ProgID="Equation.DSMT4" ShapeID="_x0000_i1248" DrawAspect="Content" ObjectID="_1662516037" r:id="rId422"/>
        </w:object>
      </w:r>
      <w:r>
        <w:t>.</w:t>
      </w:r>
    </w:p>
    <w:p w:rsidR="00CE34B5" w:rsidRPr="00892840" w:rsidRDefault="00CE34B5" w:rsidP="00CE34B5">
      <w:pPr>
        <w:pStyle w:val="NormalWeb"/>
        <w:spacing w:before="240" w:beforeAutospacing="0" w:after="240" w:afterAutospacing="0"/>
      </w:pPr>
      <w:r>
        <w:rPr>
          <w:b/>
          <w:sz w:val="28"/>
          <w:szCs w:val="28"/>
        </w:rPr>
        <w:t>Problem-03</w:t>
      </w:r>
      <w:r w:rsidRPr="004434DF">
        <w:rPr>
          <w:b/>
          <w:sz w:val="28"/>
          <w:szCs w:val="28"/>
        </w:rPr>
        <w:t>:</w:t>
      </w:r>
      <w:r>
        <w:t xml:space="preserve"> Find the area of the triangle formed by the lines </w:t>
      </w:r>
      <w:r w:rsidRPr="00392D01">
        <w:rPr>
          <w:rFonts w:ascii="Andalus" w:hAnsi="Andalus" w:cs="Andalus"/>
          <w:position w:val="-10"/>
        </w:rPr>
        <w:object w:dxaOrig="1340" w:dyaOrig="320">
          <v:shape id="_x0000_i1249" type="#_x0000_t75" style="width:66.75pt;height:15.75pt" o:ole="">
            <v:imagedata r:id="rId423" o:title=""/>
          </v:shape>
          <o:OLEObject Type="Embed" ProgID="Equation.DSMT4" ShapeID="_x0000_i1249" DrawAspect="Content" ObjectID="_1662516038" r:id="rId424"/>
        </w:object>
      </w:r>
      <w:r>
        <w:t xml:space="preserve">, </w:t>
      </w:r>
      <w:r w:rsidRPr="00392D01">
        <w:rPr>
          <w:rFonts w:ascii="Andalus" w:hAnsi="Andalus" w:cs="Andalus"/>
          <w:position w:val="-10"/>
        </w:rPr>
        <w:object w:dxaOrig="1420" w:dyaOrig="320">
          <v:shape id="_x0000_i1250" type="#_x0000_t75" style="width:71.25pt;height:15.75pt" o:ole="">
            <v:imagedata r:id="rId425" o:title=""/>
          </v:shape>
          <o:OLEObject Type="Embed" ProgID="Equation.DSMT4" ShapeID="_x0000_i1250" DrawAspect="Content" ObjectID="_1662516039" r:id="rId426"/>
        </w:object>
      </w:r>
      <w:r>
        <w:t xml:space="preserve">and </w:t>
      </w:r>
      <w:r w:rsidR="00536D76" w:rsidRPr="00392D01">
        <w:rPr>
          <w:rFonts w:ascii="Andalus" w:hAnsi="Andalus" w:cs="Andalus"/>
          <w:position w:val="-10"/>
        </w:rPr>
        <w:object w:dxaOrig="1480" w:dyaOrig="320">
          <v:shape id="_x0000_i1251" type="#_x0000_t75" style="width:74.25pt;height:15.75pt" o:ole="">
            <v:imagedata r:id="rId427" o:title=""/>
          </v:shape>
          <o:OLEObject Type="Embed" ProgID="Equation.DSMT4" ShapeID="_x0000_i1251" DrawAspect="Content" ObjectID="_1662516040" r:id="rId428"/>
        </w:object>
      </w:r>
      <w:r>
        <w:t>.</w:t>
      </w:r>
      <w:r w:rsidR="00483785">
        <w:t xml:space="preserve"> Also comment about the concurrency of these lines. </w:t>
      </w:r>
    </w:p>
    <w:p w:rsidR="00CE34B5" w:rsidRDefault="00CE34B5" w:rsidP="00CE34B5">
      <w:pPr>
        <w:pStyle w:val="NormalWeb"/>
        <w:spacing w:before="240" w:beforeAutospacing="0" w:after="240" w:afterAutospacing="0"/>
      </w:pPr>
      <w:r w:rsidRPr="00472249">
        <w:rPr>
          <w:b/>
        </w:rPr>
        <w:t>Solution:</w:t>
      </w:r>
      <w:r>
        <w:t xml:space="preserve"> The given lines are</w:t>
      </w:r>
    </w:p>
    <w:p w:rsidR="00CE34B5" w:rsidRDefault="00536D76" w:rsidP="00CE34B5">
      <w:pPr>
        <w:pStyle w:val="NormalWeb"/>
        <w:spacing w:before="240" w:beforeAutospacing="0" w:after="240" w:afterAutospacing="0"/>
        <w:ind w:left="1440" w:firstLine="720"/>
      </w:pPr>
      <w:r w:rsidRPr="004434DF">
        <w:rPr>
          <w:rFonts w:ascii="Andalus" w:hAnsi="Andalus" w:cs="Andalus"/>
          <w:position w:val="-14"/>
        </w:rPr>
        <w:object w:dxaOrig="2360" w:dyaOrig="400">
          <v:shape id="_x0000_i1252" type="#_x0000_t75" style="width:117.75pt;height:20.25pt" o:ole="">
            <v:imagedata r:id="rId429" o:title=""/>
          </v:shape>
          <o:OLEObject Type="Embed" ProgID="Equation.DSMT4" ShapeID="_x0000_i1252" DrawAspect="Content" ObjectID="_1662516041" r:id="rId430"/>
        </w:object>
      </w:r>
    </w:p>
    <w:p w:rsidR="00536D76" w:rsidRPr="00536D76" w:rsidRDefault="00536D76" w:rsidP="00CE34B5">
      <w:pPr>
        <w:pStyle w:val="NormalWeb"/>
        <w:spacing w:before="240" w:beforeAutospacing="0" w:after="240" w:afterAutospacing="0"/>
        <w:ind w:left="1440" w:firstLine="720"/>
      </w:pPr>
      <w:r w:rsidRPr="00536D76">
        <w:rPr>
          <w:rFonts w:ascii="Andalus" w:hAnsi="Andalus" w:cs="Andalus"/>
          <w:position w:val="-14"/>
        </w:rPr>
        <w:object w:dxaOrig="2480" w:dyaOrig="400">
          <v:shape id="_x0000_i1253" type="#_x0000_t75" style="width:123.75pt;height:20.25pt" o:ole="">
            <v:imagedata r:id="rId431" o:title=""/>
          </v:shape>
          <o:OLEObject Type="Embed" ProgID="Equation.DSMT4" ShapeID="_x0000_i1253" DrawAspect="Content" ObjectID="_1662516042" r:id="rId432"/>
        </w:object>
      </w:r>
    </w:p>
    <w:p w:rsidR="00CE34B5" w:rsidRDefault="00CE34B5" w:rsidP="00CE34B5">
      <w:pPr>
        <w:pStyle w:val="NormalWeb"/>
        <w:spacing w:before="240" w:beforeAutospacing="0" w:after="240" w:afterAutospacing="0"/>
      </w:pPr>
      <w:r>
        <w:t xml:space="preserve">and </w:t>
      </w:r>
      <w:r>
        <w:tab/>
      </w:r>
      <w:r>
        <w:tab/>
      </w:r>
      <w:r>
        <w:tab/>
      </w:r>
      <w:r w:rsidR="00536D76" w:rsidRPr="00892840">
        <w:rPr>
          <w:rFonts w:ascii="Andalus" w:hAnsi="Andalus" w:cs="Andalus"/>
          <w:position w:val="-14"/>
        </w:rPr>
        <w:object w:dxaOrig="2380" w:dyaOrig="400">
          <v:shape id="_x0000_i1254" type="#_x0000_t75" style="width:119.25pt;height:20.25pt" o:ole="">
            <v:imagedata r:id="rId433" o:title=""/>
          </v:shape>
          <o:OLEObject Type="Embed" ProgID="Equation.DSMT4" ShapeID="_x0000_i1254" DrawAspect="Content" ObjectID="_1662516043" r:id="rId434"/>
        </w:object>
      </w:r>
    </w:p>
    <w:p w:rsidR="00CE34B5" w:rsidRPr="00892840" w:rsidRDefault="00483785" w:rsidP="00CE34B5">
      <w:pPr>
        <w:pStyle w:val="NormalWeb"/>
        <w:spacing w:before="240" w:beforeAutospacing="0" w:after="240" w:afterAutospacing="0"/>
      </w:pPr>
      <w:r w:rsidRPr="00483785">
        <w:rPr>
          <w:b/>
        </w:rPr>
        <w:t>First part:</w:t>
      </w:r>
      <w:r>
        <w:t xml:space="preserve"> </w:t>
      </w:r>
      <w:r w:rsidR="00536D76">
        <w:t>The determinant formed by the equations (1), (2) and (3) is defined as</w:t>
      </w:r>
    </w:p>
    <w:p w:rsidR="00536D76" w:rsidRPr="00536D76" w:rsidRDefault="00536D76" w:rsidP="00536D76">
      <w:pPr>
        <w:pStyle w:val="NormalWeb"/>
        <w:spacing w:before="240" w:beforeAutospacing="0" w:after="240" w:afterAutospacing="0"/>
        <w:ind w:left="720" w:firstLine="720"/>
      </w:pPr>
      <w:r w:rsidRPr="00F427B4">
        <w:rPr>
          <w:position w:val="-30"/>
        </w:rPr>
        <w:object w:dxaOrig="2900" w:dyaOrig="720">
          <v:shape id="_x0000_i1255" type="#_x0000_t75" style="width:144.75pt;height:36pt" o:ole="">
            <v:imagedata r:id="rId435" o:title=""/>
          </v:shape>
          <o:OLEObject Type="Embed" ProgID="Equation.DSMT4" ShapeID="_x0000_i1255" DrawAspect="Content" ObjectID="_1662516044" r:id="rId436"/>
        </w:object>
      </w:r>
      <w:r>
        <w:t>.</w:t>
      </w:r>
    </w:p>
    <w:p w:rsidR="00536D76" w:rsidRDefault="00536D76" w:rsidP="00536D76">
      <w:pPr>
        <w:pStyle w:val="NormalWeb"/>
        <w:spacing w:before="240" w:beforeAutospacing="0" w:after="240" w:afterAutospacing="0"/>
      </w:pPr>
      <w:r>
        <w:t xml:space="preserve">Here </w:t>
      </w:r>
      <w:r w:rsidR="00454452">
        <w:tab/>
      </w:r>
      <w:r w:rsidRPr="002A2FFD">
        <w:rPr>
          <w:position w:val="-50"/>
        </w:rPr>
        <w:object w:dxaOrig="3360" w:dyaOrig="1120">
          <v:shape id="_x0000_i1256" type="#_x0000_t75" style="width:168pt;height:56.25pt" o:ole="">
            <v:imagedata r:id="rId437" o:title=""/>
          </v:shape>
          <o:OLEObject Type="Embed" ProgID="Equation.DSMT4" ShapeID="_x0000_i1256" DrawAspect="Content" ObjectID="_1662516045" r:id="rId438"/>
        </w:object>
      </w:r>
    </w:p>
    <w:p w:rsidR="00454452" w:rsidRDefault="00454452" w:rsidP="00454452">
      <w:pPr>
        <w:pStyle w:val="NormalWeb"/>
        <w:spacing w:before="240" w:beforeAutospacing="0" w:after="240" w:afterAutospacing="0"/>
        <w:ind w:firstLine="720"/>
      </w:pPr>
      <w:r w:rsidRPr="00D568E7">
        <w:rPr>
          <w:position w:val="-32"/>
        </w:rPr>
        <w:object w:dxaOrig="2380" w:dyaOrig="760">
          <v:shape id="_x0000_i1257" type="#_x0000_t75" style="width:119.25pt;height:38.25pt" o:ole="">
            <v:imagedata r:id="rId439" o:title=""/>
          </v:shape>
          <o:OLEObject Type="Embed" ProgID="Equation.DSMT4" ShapeID="_x0000_i1257" DrawAspect="Content" ObjectID="_1662516046" r:id="rId440"/>
        </w:object>
      </w:r>
    </w:p>
    <w:p w:rsidR="00454452" w:rsidRDefault="00454452" w:rsidP="00454452">
      <w:pPr>
        <w:pStyle w:val="NormalWeb"/>
        <w:spacing w:before="240" w:beforeAutospacing="0" w:after="240" w:afterAutospacing="0"/>
        <w:ind w:firstLine="720"/>
      </w:pPr>
      <w:r w:rsidRPr="00D568E7">
        <w:rPr>
          <w:position w:val="-32"/>
        </w:rPr>
        <w:object w:dxaOrig="2380" w:dyaOrig="760">
          <v:shape id="_x0000_i1258" type="#_x0000_t75" style="width:119.25pt;height:38.25pt" o:ole="">
            <v:imagedata r:id="rId441" o:title=""/>
          </v:shape>
          <o:OLEObject Type="Embed" ProgID="Equation.DSMT4" ShapeID="_x0000_i1258" DrawAspect="Content" ObjectID="_1662516047" r:id="rId442"/>
        </w:object>
      </w:r>
    </w:p>
    <w:p w:rsidR="00454452" w:rsidRDefault="00536D76" w:rsidP="00454452">
      <w:pPr>
        <w:pStyle w:val="NormalWeb"/>
        <w:spacing w:before="240" w:beforeAutospacing="0" w:after="240" w:afterAutospacing="0"/>
      </w:pPr>
      <w:r>
        <w:t xml:space="preserve">and </w:t>
      </w:r>
      <w:r w:rsidR="00454452">
        <w:tab/>
      </w:r>
      <w:r w:rsidR="00454452" w:rsidRPr="00D568E7">
        <w:rPr>
          <w:position w:val="-32"/>
        </w:rPr>
        <w:object w:dxaOrig="2360" w:dyaOrig="760">
          <v:shape id="_x0000_i1259" type="#_x0000_t75" style="width:117.75pt;height:38.25pt" o:ole="">
            <v:imagedata r:id="rId443" o:title=""/>
          </v:shape>
          <o:OLEObject Type="Embed" ProgID="Equation.DSMT4" ShapeID="_x0000_i1259" DrawAspect="Content" ObjectID="_1662516048" r:id="rId444"/>
        </w:object>
      </w:r>
    </w:p>
    <w:p w:rsidR="00454452" w:rsidRDefault="00454452" w:rsidP="00454452">
      <w:pPr>
        <w:pStyle w:val="NormalWeb"/>
        <w:spacing w:before="240" w:beforeAutospacing="0" w:after="240" w:afterAutospacing="0"/>
      </w:pPr>
      <w:r>
        <w:lastRenderedPageBreak/>
        <w:t>Putting these values in (4), we get</w:t>
      </w:r>
    </w:p>
    <w:p w:rsidR="007D0CD1" w:rsidRDefault="00454452" w:rsidP="00483785">
      <w:pPr>
        <w:pStyle w:val="NormalWeb"/>
        <w:spacing w:before="240" w:beforeAutospacing="0" w:after="240" w:afterAutospacing="0"/>
        <w:ind w:left="720" w:firstLine="720"/>
      </w:pPr>
      <w:r w:rsidRPr="00454452">
        <w:rPr>
          <w:position w:val="-24"/>
        </w:rPr>
        <w:object w:dxaOrig="2400" w:dyaOrig="720">
          <v:shape id="_x0000_i1260" type="#_x0000_t75" style="width:120pt;height:36pt" o:ole="">
            <v:imagedata r:id="rId445" o:title=""/>
          </v:shape>
          <o:OLEObject Type="Embed" ProgID="Equation.DSMT4" ShapeID="_x0000_i1260" DrawAspect="Content" ObjectID="_1662516049" r:id="rId446"/>
        </w:object>
      </w:r>
      <w:r>
        <w:t>.</w:t>
      </w:r>
    </w:p>
    <w:p w:rsidR="00483785" w:rsidRDefault="003832F2" w:rsidP="00483785">
      <w:pPr>
        <w:pStyle w:val="NormalWeb"/>
        <w:spacing w:before="240" w:beforeAutospacing="0" w:after="240" w:afterAutospacing="0"/>
      </w:pPr>
      <w:r w:rsidRPr="003832F2">
        <w:rPr>
          <w:b/>
        </w:rPr>
        <w:t>Second part:</w:t>
      </w:r>
      <w:r>
        <w:t xml:space="preserve"> Since </w:t>
      </w:r>
      <w:r w:rsidRPr="003832F2">
        <w:rPr>
          <w:position w:val="-6"/>
        </w:rPr>
        <w:object w:dxaOrig="580" w:dyaOrig="279">
          <v:shape id="_x0000_i1261" type="#_x0000_t75" style="width:29.25pt;height:14.25pt" o:ole="">
            <v:imagedata r:id="rId447" o:title=""/>
          </v:shape>
          <o:OLEObject Type="Embed" ProgID="Equation.DSMT4" ShapeID="_x0000_i1261" DrawAspect="Content" ObjectID="_1662516050" r:id="rId448"/>
        </w:object>
      </w:r>
      <w:r>
        <w:t>, so the lines do not meet at a point i.e. they are not concurrent.</w:t>
      </w:r>
    </w:p>
    <w:p w:rsidR="003077FF" w:rsidRPr="00892840" w:rsidRDefault="003077FF" w:rsidP="003077FF">
      <w:pPr>
        <w:pStyle w:val="NormalWeb"/>
        <w:spacing w:before="240" w:beforeAutospacing="0" w:after="240" w:afterAutospacing="0"/>
      </w:pPr>
      <w:r>
        <w:rPr>
          <w:b/>
          <w:sz w:val="28"/>
          <w:szCs w:val="28"/>
        </w:rPr>
        <w:t>Problem-04</w:t>
      </w:r>
      <w:r w:rsidRPr="004434DF">
        <w:rPr>
          <w:b/>
          <w:sz w:val="28"/>
          <w:szCs w:val="28"/>
        </w:rPr>
        <w:t>:</w:t>
      </w:r>
      <w:r>
        <w:t xml:space="preserve"> Find the equation of the line which passes through the point of intersection of the lines </w:t>
      </w:r>
      <w:r w:rsidR="005939B8" w:rsidRPr="00392D01">
        <w:rPr>
          <w:rFonts w:ascii="Andalus" w:hAnsi="Andalus" w:cs="Andalus"/>
          <w:position w:val="-10"/>
        </w:rPr>
        <w:object w:dxaOrig="1480" w:dyaOrig="320">
          <v:shape id="_x0000_i1262" type="#_x0000_t75" style="width:74.25pt;height:15.75pt" o:ole="">
            <v:imagedata r:id="rId449" o:title=""/>
          </v:shape>
          <o:OLEObject Type="Embed" ProgID="Equation.DSMT4" ShapeID="_x0000_i1262" DrawAspect="Content" ObjectID="_1662516051" r:id="rId450"/>
        </w:object>
      </w:r>
      <w:r>
        <w:t xml:space="preserve">, </w:t>
      </w:r>
      <w:r w:rsidR="005939B8" w:rsidRPr="00392D01">
        <w:rPr>
          <w:rFonts w:ascii="Andalus" w:hAnsi="Andalus" w:cs="Andalus"/>
          <w:position w:val="-10"/>
        </w:rPr>
        <w:object w:dxaOrig="1460" w:dyaOrig="320">
          <v:shape id="_x0000_i1263" type="#_x0000_t75" style="width:72.75pt;height:15.75pt" o:ole="">
            <v:imagedata r:id="rId451" o:title=""/>
          </v:shape>
          <o:OLEObject Type="Embed" ProgID="Equation.DSMT4" ShapeID="_x0000_i1263" DrawAspect="Content" ObjectID="_1662516052" r:id="rId452"/>
        </w:object>
      </w:r>
      <w:r>
        <w:t xml:space="preserve">and </w:t>
      </w:r>
      <w:r w:rsidR="005939B8">
        <w:t xml:space="preserve">perpendicular to </w:t>
      </w:r>
      <w:r w:rsidR="005939B8" w:rsidRPr="00392D01">
        <w:rPr>
          <w:rFonts w:ascii="Andalus" w:hAnsi="Andalus" w:cs="Andalus"/>
          <w:position w:val="-10"/>
        </w:rPr>
        <w:object w:dxaOrig="1440" w:dyaOrig="320">
          <v:shape id="_x0000_i1264" type="#_x0000_t75" style="width:1in;height:15.75pt" o:ole="">
            <v:imagedata r:id="rId453" o:title=""/>
          </v:shape>
          <o:OLEObject Type="Embed" ProgID="Equation.DSMT4" ShapeID="_x0000_i1264" DrawAspect="Content" ObjectID="_1662516053" r:id="rId454"/>
        </w:object>
      </w:r>
      <w:r>
        <w:t>.</w:t>
      </w:r>
    </w:p>
    <w:p w:rsidR="003077FF" w:rsidRDefault="003077FF" w:rsidP="003077FF">
      <w:pPr>
        <w:pStyle w:val="NormalWeb"/>
        <w:spacing w:before="240" w:beforeAutospacing="0" w:after="240" w:afterAutospacing="0"/>
      </w:pPr>
      <w:r w:rsidRPr="00472249">
        <w:rPr>
          <w:b/>
        </w:rPr>
        <w:t>Solution:</w:t>
      </w:r>
      <w:r>
        <w:t xml:space="preserve"> The given lines are</w:t>
      </w:r>
    </w:p>
    <w:p w:rsidR="003077FF" w:rsidRDefault="005939B8" w:rsidP="003077FF">
      <w:pPr>
        <w:pStyle w:val="NormalWeb"/>
        <w:spacing w:before="240" w:beforeAutospacing="0" w:after="240" w:afterAutospacing="0"/>
        <w:ind w:left="1440" w:firstLine="720"/>
      </w:pPr>
      <w:r w:rsidRPr="004434DF">
        <w:rPr>
          <w:rFonts w:ascii="Andalus" w:hAnsi="Andalus" w:cs="Andalus"/>
          <w:position w:val="-14"/>
        </w:rPr>
        <w:object w:dxaOrig="2500" w:dyaOrig="400">
          <v:shape id="_x0000_i1265" type="#_x0000_t75" style="width:125.25pt;height:20.25pt" o:ole="">
            <v:imagedata r:id="rId455" o:title=""/>
          </v:shape>
          <o:OLEObject Type="Embed" ProgID="Equation.DSMT4" ShapeID="_x0000_i1265" DrawAspect="Content" ObjectID="_1662516054" r:id="rId456"/>
        </w:object>
      </w:r>
    </w:p>
    <w:p w:rsidR="003077FF" w:rsidRPr="00536D76" w:rsidRDefault="005939B8" w:rsidP="003077FF">
      <w:pPr>
        <w:pStyle w:val="NormalWeb"/>
        <w:spacing w:before="240" w:beforeAutospacing="0" w:after="240" w:afterAutospacing="0"/>
        <w:ind w:left="1440" w:firstLine="720"/>
      </w:pPr>
      <w:r w:rsidRPr="00536D76">
        <w:rPr>
          <w:rFonts w:ascii="Andalus" w:hAnsi="Andalus" w:cs="Andalus"/>
          <w:position w:val="-14"/>
        </w:rPr>
        <w:object w:dxaOrig="2439" w:dyaOrig="400">
          <v:shape id="_x0000_i1266" type="#_x0000_t75" style="width:122.25pt;height:20.25pt" o:ole="">
            <v:imagedata r:id="rId457" o:title=""/>
          </v:shape>
          <o:OLEObject Type="Embed" ProgID="Equation.DSMT4" ShapeID="_x0000_i1266" DrawAspect="Content" ObjectID="_1662516055" r:id="rId458"/>
        </w:object>
      </w:r>
    </w:p>
    <w:p w:rsidR="00353CCC" w:rsidRDefault="003077FF" w:rsidP="003077FF">
      <w:pPr>
        <w:pStyle w:val="NormalWeb"/>
        <w:spacing w:before="240" w:beforeAutospacing="0" w:after="240" w:afterAutospacing="0"/>
      </w:pPr>
      <w:r>
        <w:t xml:space="preserve">and </w:t>
      </w:r>
      <w:r>
        <w:tab/>
      </w:r>
      <w:r>
        <w:tab/>
      </w:r>
      <w:r>
        <w:tab/>
      </w:r>
      <w:r w:rsidR="005939B8" w:rsidRPr="00892840">
        <w:rPr>
          <w:rFonts w:ascii="Andalus" w:hAnsi="Andalus" w:cs="Andalus"/>
          <w:position w:val="-14"/>
        </w:rPr>
        <w:object w:dxaOrig="2360" w:dyaOrig="400">
          <v:shape id="_x0000_i1267" type="#_x0000_t75" style="width:117.75pt;height:20.25pt" o:ole="">
            <v:imagedata r:id="rId459" o:title=""/>
          </v:shape>
          <o:OLEObject Type="Embed" ProgID="Equation.DSMT4" ShapeID="_x0000_i1267" DrawAspect="Content" ObjectID="_1662516056" r:id="rId460"/>
        </w:object>
      </w:r>
    </w:p>
    <w:p w:rsidR="003077FF" w:rsidRPr="00892840" w:rsidRDefault="00353CCC" w:rsidP="003077FF">
      <w:pPr>
        <w:pStyle w:val="NormalWeb"/>
        <w:spacing w:before="240" w:beforeAutospacing="0" w:after="240" w:afterAutospacing="0"/>
      </w:pPr>
      <w:r>
        <w:t>Any line through the point of intersection of lines</w:t>
      </w:r>
      <w:r w:rsidR="003077FF">
        <w:t xml:space="preserve"> (1)</w:t>
      </w:r>
      <w:r>
        <w:t xml:space="preserve"> and </w:t>
      </w:r>
      <w:r w:rsidR="003077FF">
        <w:t>(2) is defined as</w:t>
      </w:r>
    </w:p>
    <w:p w:rsidR="003077FF" w:rsidRDefault="00353CCC" w:rsidP="003077FF">
      <w:pPr>
        <w:pStyle w:val="NormalWeb"/>
        <w:spacing w:before="240" w:beforeAutospacing="0" w:after="240" w:afterAutospacing="0"/>
        <w:ind w:left="720" w:firstLine="720"/>
      </w:pPr>
      <w:r w:rsidRPr="004434DF">
        <w:rPr>
          <w:rFonts w:ascii="Andalus" w:hAnsi="Andalus" w:cs="Andalus"/>
          <w:position w:val="-14"/>
        </w:rPr>
        <w:object w:dxaOrig="4260" w:dyaOrig="400">
          <v:shape id="_x0000_i1268" type="#_x0000_t75" style="width:213pt;height:20.25pt" o:ole="">
            <v:imagedata r:id="rId461" o:title=""/>
          </v:shape>
          <o:OLEObject Type="Embed" ProgID="Equation.DSMT4" ShapeID="_x0000_i1268" DrawAspect="Content" ObjectID="_1662516057" r:id="rId462"/>
        </w:object>
      </w:r>
    </w:p>
    <w:p w:rsidR="00353CCC" w:rsidRDefault="00353CCC" w:rsidP="003077FF">
      <w:pPr>
        <w:pStyle w:val="NormalWeb"/>
        <w:spacing w:before="240" w:beforeAutospacing="0" w:after="240" w:afterAutospacing="0"/>
        <w:ind w:left="720" w:firstLine="720"/>
      </w:pPr>
      <w:r w:rsidRPr="002A2FFD">
        <w:rPr>
          <w:position w:val="-14"/>
        </w:rPr>
        <w:object w:dxaOrig="5060" w:dyaOrig="400">
          <v:shape id="_x0000_i1269" type="#_x0000_t75" style="width:252.75pt;height:20.25pt" o:ole="">
            <v:imagedata r:id="rId463" o:title=""/>
          </v:shape>
          <o:OLEObject Type="Embed" ProgID="Equation.DSMT4" ShapeID="_x0000_i1269" DrawAspect="Content" ObjectID="_1662516058" r:id="rId464"/>
        </w:object>
      </w:r>
    </w:p>
    <w:p w:rsidR="00B37399" w:rsidRDefault="00B37399" w:rsidP="003077FF">
      <w:pPr>
        <w:pStyle w:val="NormalWeb"/>
        <w:spacing w:before="240" w:beforeAutospacing="0" w:after="240" w:afterAutospacing="0"/>
      </w:pPr>
      <w:r>
        <w:t>If (4) is perpendicular to (3), then we have</w:t>
      </w:r>
    </w:p>
    <w:p w:rsidR="003077FF" w:rsidRDefault="003077FF" w:rsidP="003077FF">
      <w:pPr>
        <w:pStyle w:val="NormalWeb"/>
        <w:spacing w:before="240" w:beforeAutospacing="0" w:after="240" w:afterAutospacing="0"/>
      </w:pPr>
      <w:r>
        <w:tab/>
      </w:r>
      <w:r w:rsidR="00B37399" w:rsidRPr="00B37399">
        <w:rPr>
          <w:position w:val="-14"/>
        </w:rPr>
        <w:object w:dxaOrig="3040" w:dyaOrig="400">
          <v:shape id="_x0000_i1270" type="#_x0000_t75" style="width:152.25pt;height:20.25pt" o:ole="">
            <v:imagedata r:id="rId465" o:title=""/>
          </v:shape>
          <o:OLEObject Type="Embed" ProgID="Equation.DSMT4" ShapeID="_x0000_i1270" DrawAspect="Content" ObjectID="_1662516059" r:id="rId466"/>
        </w:object>
      </w:r>
    </w:p>
    <w:p w:rsidR="003077FF" w:rsidRDefault="00B37399" w:rsidP="003077FF">
      <w:pPr>
        <w:pStyle w:val="NormalWeb"/>
        <w:spacing w:before="240" w:beforeAutospacing="0" w:after="240" w:afterAutospacing="0"/>
        <w:ind w:firstLine="720"/>
      </w:pPr>
      <w:r w:rsidRPr="002A2FFD">
        <w:rPr>
          <w:position w:val="-28"/>
        </w:rPr>
        <w:object w:dxaOrig="2380" w:dyaOrig="680">
          <v:shape id="_x0000_i1271" type="#_x0000_t75" style="width:119.25pt;height:33.75pt" o:ole="">
            <v:imagedata r:id="rId467" o:title=""/>
          </v:shape>
          <o:OLEObject Type="Embed" ProgID="Equation.DSMT4" ShapeID="_x0000_i1271" DrawAspect="Content" ObjectID="_1662516060" r:id="rId468"/>
        </w:object>
      </w:r>
    </w:p>
    <w:p w:rsidR="00B37399" w:rsidRDefault="00B37399" w:rsidP="00B37399">
      <w:pPr>
        <w:pStyle w:val="NormalWeb"/>
        <w:spacing w:before="240" w:beforeAutospacing="0" w:after="240" w:afterAutospacing="0"/>
      </w:pPr>
      <w:r>
        <w:t xml:space="preserve">Putting the value of </w:t>
      </w:r>
      <w:r w:rsidRPr="00B37399">
        <w:rPr>
          <w:position w:val="-6"/>
        </w:rPr>
        <w:object w:dxaOrig="220" w:dyaOrig="279">
          <v:shape id="_x0000_i1272" type="#_x0000_t75" style="width:11.25pt;height:14.25pt" o:ole="">
            <v:imagedata r:id="rId469" o:title=""/>
          </v:shape>
          <o:OLEObject Type="Embed" ProgID="Equation.DSMT4" ShapeID="_x0000_i1272" DrawAspect="Content" ObjectID="_1662516061" r:id="rId470"/>
        </w:object>
      </w:r>
      <w:r>
        <w:t xml:space="preserve"> in (4), we get</w:t>
      </w:r>
    </w:p>
    <w:p w:rsidR="003077FF" w:rsidRDefault="00B37399" w:rsidP="003077FF">
      <w:pPr>
        <w:pStyle w:val="NormalWeb"/>
        <w:spacing w:before="240" w:beforeAutospacing="0" w:after="240" w:afterAutospacing="0"/>
        <w:ind w:firstLine="720"/>
      </w:pPr>
      <w:r w:rsidRPr="00B37399">
        <w:rPr>
          <w:position w:val="-10"/>
        </w:rPr>
        <w:object w:dxaOrig="1420" w:dyaOrig="320">
          <v:shape id="_x0000_i1273" type="#_x0000_t75" style="width:71.25pt;height:15.75pt" o:ole="">
            <v:imagedata r:id="rId471" o:title=""/>
          </v:shape>
          <o:OLEObject Type="Embed" ProgID="Equation.DSMT4" ShapeID="_x0000_i1273" DrawAspect="Content" ObjectID="_1662516062" r:id="rId472"/>
        </w:object>
      </w:r>
      <w:r>
        <w:t>.</w:t>
      </w:r>
    </w:p>
    <w:p w:rsidR="00B37399" w:rsidRDefault="00B37399" w:rsidP="00B37399">
      <w:pPr>
        <w:pStyle w:val="NormalWeb"/>
        <w:spacing w:before="240" w:beforeAutospacing="0" w:after="240" w:afterAutospacing="0"/>
      </w:pPr>
      <w:r>
        <w:t>This is the required equation of the line.</w:t>
      </w:r>
    </w:p>
    <w:p w:rsidR="00D1387F" w:rsidRPr="00892840" w:rsidRDefault="00D1387F" w:rsidP="00D1387F">
      <w:pPr>
        <w:pStyle w:val="NormalWeb"/>
        <w:spacing w:before="240" w:beforeAutospacing="0" w:after="240" w:afterAutospacing="0"/>
      </w:pPr>
      <w:r>
        <w:rPr>
          <w:b/>
          <w:sz w:val="28"/>
          <w:szCs w:val="28"/>
        </w:rPr>
        <w:t>Problem-05</w:t>
      </w:r>
      <w:r w:rsidRPr="004434DF">
        <w:rPr>
          <w:b/>
          <w:sz w:val="28"/>
          <w:szCs w:val="28"/>
        </w:rPr>
        <w:t>:</w:t>
      </w:r>
      <w:r>
        <w:t xml:space="preserve"> Find the equation of the line which passes through the point of intersection of the lines </w:t>
      </w:r>
      <w:r w:rsidRPr="00392D01">
        <w:rPr>
          <w:rFonts w:ascii="Andalus" w:hAnsi="Andalus" w:cs="Andalus"/>
          <w:position w:val="-10"/>
        </w:rPr>
        <w:object w:dxaOrig="1420" w:dyaOrig="320">
          <v:shape id="_x0000_i1283" type="#_x0000_t75" style="width:71.25pt;height:15.75pt" o:ole="">
            <v:imagedata r:id="rId473" o:title=""/>
          </v:shape>
          <o:OLEObject Type="Embed" ProgID="Equation.DSMT4" ShapeID="_x0000_i1283" DrawAspect="Content" ObjectID="_1662516063" r:id="rId474"/>
        </w:object>
      </w:r>
      <w:r>
        <w:t xml:space="preserve">, </w:t>
      </w:r>
      <w:r w:rsidRPr="00392D01">
        <w:rPr>
          <w:rFonts w:ascii="Andalus" w:hAnsi="Andalus" w:cs="Andalus"/>
          <w:position w:val="-10"/>
        </w:rPr>
        <w:object w:dxaOrig="1340" w:dyaOrig="320">
          <v:shape id="_x0000_i1284" type="#_x0000_t75" style="width:66.75pt;height:15.75pt" o:ole="">
            <v:imagedata r:id="rId475" o:title=""/>
          </v:shape>
          <o:OLEObject Type="Embed" ProgID="Equation.DSMT4" ShapeID="_x0000_i1284" DrawAspect="Content" ObjectID="_1662516064" r:id="rId476"/>
        </w:object>
      </w:r>
      <w:r>
        <w:t>and which makes equal intercepts on the axes.</w:t>
      </w:r>
    </w:p>
    <w:p w:rsidR="00D1387F" w:rsidRDefault="00D1387F" w:rsidP="00D1387F">
      <w:pPr>
        <w:pStyle w:val="NormalWeb"/>
        <w:spacing w:before="240" w:beforeAutospacing="0" w:after="240" w:afterAutospacing="0"/>
      </w:pPr>
      <w:r w:rsidRPr="00472249">
        <w:rPr>
          <w:b/>
        </w:rPr>
        <w:t>Solution:</w:t>
      </w:r>
      <w:r>
        <w:t xml:space="preserve"> The given lines are</w:t>
      </w:r>
    </w:p>
    <w:p w:rsidR="00D1387F" w:rsidRPr="00536D76" w:rsidRDefault="00D1387F" w:rsidP="00D1387F">
      <w:pPr>
        <w:pStyle w:val="NormalWeb"/>
        <w:spacing w:before="240" w:beforeAutospacing="0" w:after="240" w:afterAutospacing="0"/>
        <w:ind w:left="1440" w:firstLine="720"/>
      </w:pPr>
      <w:r w:rsidRPr="004434DF">
        <w:rPr>
          <w:rFonts w:ascii="Andalus" w:hAnsi="Andalus" w:cs="Andalus"/>
          <w:position w:val="-14"/>
        </w:rPr>
        <w:object w:dxaOrig="2439" w:dyaOrig="400">
          <v:shape id="_x0000_i1285" type="#_x0000_t75" style="width:122.25pt;height:20.25pt" o:ole="">
            <v:imagedata r:id="rId477" o:title=""/>
          </v:shape>
          <o:OLEObject Type="Embed" ProgID="Equation.DSMT4" ShapeID="_x0000_i1285" DrawAspect="Content" ObjectID="_1662516065" r:id="rId478"/>
        </w:object>
      </w:r>
    </w:p>
    <w:p w:rsidR="00D1387F" w:rsidRDefault="00D1387F" w:rsidP="00D1387F">
      <w:pPr>
        <w:pStyle w:val="NormalWeb"/>
        <w:spacing w:before="240" w:beforeAutospacing="0" w:after="240" w:afterAutospacing="0"/>
      </w:pPr>
      <w:r>
        <w:t xml:space="preserve">and </w:t>
      </w:r>
      <w:r>
        <w:tab/>
      </w:r>
      <w:r>
        <w:tab/>
      </w:r>
      <w:r>
        <w:tab/>
      </w:r>
      <w:r w:rsidRPr="00892840">
        <w:rPr>
          <w:rFonts w:ascii="Andalus" w:hAnsi="Andalus" w:cs="Andalus"/>
          <w:position w:val="-14"/>
        </w:rPr>
        <w:object w:dxaOrig="2360" w:dyaOrig="400">
          <v:shape id="_x0000_i1286" type="#_x0000_t75" style="width:117.75pt;height:20.25pt" o:ole="">
            <v:imagedata r:id="rId479" o:title=""/>
          </v:shape>
          <o:OLEObject Type="Embed" ProgID="Equation.DSMT4" ShapeID="_x0000_i1286" DrawAspect="Content" ObjectID="_1662516066" r:id="rId480"/>
        </w:object>
      </w:r>
    </w:p>
    <w:p w:rsidR="00D1387F" w:rsidRPr="00892840" w:rsidRDefault="00D1387F" w:rsidP="00D1387F">
      <w:pPr>
        <w:pStyle w:val="NormalWeb"/>
        <w:spacing w:before="240" w:beforeAutospacing="0" w:after="240" w:afterAutospacing="0"/>
      </w:pPr>
      <w:r>
        <w:t>Any line through the point of intersection of lines (1) and (2) is defined as</w:t>
      </w:r>
    </w:p>
    <w:p w:rsidR="00D1387F" w:rsidRDefault="00D1387F" w:rsidP="00D1387F">
      <w:pPr>
        <w:pStyle w:val="NormalWeb"/>
        <w:spacing w:before="240" w:beforeAutospacing="0" w:after="240" w:afterAutospacing="0"/>
        <w:ind w:left="720" w:firstLine="720"/>
      </w:pPr>
      <w:r w:rsidRPr="004434DF">
        <w:rPr>
          <w:rFonts w:ascii="Andalus" w:hAnsi="Andalus" w:cs="Andalus"/>
          <w:position w:val="-14"/>
        </w:rPr>
        <w:object w:dxaOrig="4080" w:dyaOrig="400">
          <v:shape id="_x0000_i1287" type="#_x0000_t75" style="width:204pt;height:20.25pt" o:ole="">
            <v:imagedata r:id="rId481" o:title=""/>
          </v:shape>
          <o:OLEObject Type="Embed" ProgID="Equation.DSMT4" ShapeID="_x0000_i1287" DrawAspect="Content" ObjectID="_1662516067" r:id="rId482"/>
        </w:object>
      </w:r>
    </w:p>
    <w:p w:rsidR="00D1387F" w:rsidRDefault="00D1387F" w:rsidP="00D1387F">
      <w:pPr>
        <w:pStyle w:val="NormalWeb"/>
        <w:spacing w:before="240" w:beforeAutospacing="0" w:after="240" w:afterAutospacing="0"/>
        <w:ind w:left="720" w:firstLine="720"/>
      </w:pPr>
      <w:r w:rsidRPr="002A2FFD">
        <w:rPr>
          <w:position w:val="-14"/>
        </w:rPr>
        <w:object w:dxaOrig="4900" w:dyaOrig="400">
          <v:shape id="_x0000_i1288" type="#_x0000_t75" style="width:245.25pt;height:20.25pt" o:ole="">
            <v:imagedata r:id="rId483" o:title=""/>
          </v:shape>
          <o:OLEObject Type="Embed" ProgID="Equation.DSMT4" ShapeID="_x0000_i1288" DrawAspect="Content" ObjectID="_1662516068" r:id="rId484"/>
        </w:object>
      </w:r>
    </w:p>
    <w:p w:rsidR="00D1387F" w:rsidRDefault="00D1387F" w:rsidP="00D1387F">
      <w:pPr>
        <w:pStyle w:val="NormalWeb"/>
        <w:spacing w:before="240" w:beforeAutospacing="0" w:after="240" w:afterAutospacing="0"/>
      </w:pPr>
      <w:r>
        <w:t>The intercept form of (3) is</w:t>
      </w:r>
    </w:p>
    <w:p w:rsidR="00D1387F" w:rsidRDefault="00D1387F" w:rsidP="00D1387F">
      <w:pPr>
        <w:pStyle w:val="NormalWeb"/>
        <w:spacing w:before="240" w:beforeAutospacing="0" w:after="240" w:afterAutospacing="0"/>
        <w:ind w:left="720" w:firstLine="720"/>
      </w:pPr>
      <w:r w:rsidRPr="00D1387F">
        <w:rPr>
          <w:position w:val="-54"/>
        </w:rPr>
        <w:object w:dxaOrig="3159" w:dyaOrig="920">
          <v:shape id="_x0000_i1289" type="#_x0000_t75" style="width:158.25pt;height:45.75pt" o:ole="">
            <v:imagedata r:id="rId485" o:title=""/>
          </v:shape>
          <o:OLEObject Type="Embed" ProgID="Equation.DSMT4" ShapeID="_x0000_i1289" DrawAspect="Content" ObjectID="_1662516069" r:id="rId486"/>
        </w:object>
      </w:r>
    </w:p>
    <w:p w:rsidR="00D1387F" w:rsidRDefault="00D1387F" w:rsidP="00D1387F">
      <w:pPr>
        <w:pStyle w:val="NormalWeb"/>
        <w:spacing w:before="240" w:beforeAutospacing="0" w:after="240" w:afterAutospacing="0"/>
      </w:pPr>
      <w:r>
        <w:t>Since the intercepts of (4)</w:t>
      </w:r>
      <w:r w:rsidR="00B275EA">
        <w:t xml:space="preserve"> on the axes</w:t>
      </w:r>
      <w:r>
        <w:t xml:space="preserve"> are equal</w:t>
      </w:r>
      <w:r w:rsidR="00B275EA">
        <w:t xml:space="preserve"> so</w:t>
      </w:r>
    </w:p>
    <w:p w:rsidR="00B275EA" w:rsidRDefault="00B275EA" w:rsidP="00B275EA">
      <w:pPr>
        <w:pStyle w:val="NormalWeb"/>
        <w:spacing w:before="240" w:beforeAutospacing="0" w:after="240" w:afterAutospacing="0"/>
        <w:ind w:left="720" w:firstLine="720"/>
      </w:pPr>
      <w:r w:rsidRPr="00B275EA">
        <w:rPr>
          <w:position w:val="-58"/>
        </w:rPr>
        <w:object w:dxaOrig="1740" w:dyaOrig="1280">
          <v:shape id="_x0000_i1290" type="#_x0000_t75" style="width:87pt;height:63.75pt" o:ole="">
            <v:imagedata r:id="rId487" o:title=""/>
          </v:shape>
          <o:OLEObject Type="Embed" ProgID="Equation.DSMT4" ShapeID="_x0000_i1290" DrawAspect="Content" ObjectID="_1662516070" r:id="rId488"/>
        </w:object>
      </w:r>
    </w:p>
    <w:p w:rsidR="00D1387F" w:rsidRDefault="00D1387F" w:rsidP="00D1387F">
      <w:pPr>
        <w:pStyle w:val="NormalWeb"/>
        <w:spacing w:before="240" w:beforeAutospacing="0" w:after="240" w:afterAutospacing="0"/>
      </w:pPr>
      <w:r>
        <w:t xml:space="preserve">Putting the value of </w:t>
      </w:r>
      <w:r w:rsidRPr="00B37399">
        <w:rPr>
          <w:position w:val="-6"/>
        </w:rPr>
        <w:object w:dxaOrig="220" w:dyaOrig="279">
          <v:shape id="_x0000_i1282" type="#_x0000_t75" style="width:11.25pt;height:14.25pt" o:ole="">
            <v:imagedata r:id="rId469" o:title=""/>
          </v:shape>
          <o:OLEObject Type="Embed" ProgID="Equation.DSMT4" ShapeID="_x0000_i1282" DrawAspect="Content" ObjectID="_1662516071" r:id="rId489"/>
        </w:object>
      </w:r>
      <w:r w:rsidR="00B275EA">
        <w:t xml:space="preserve"> in (3</w:t>
      </w:r>
      <w:r>
        <w:t>), we get</w:t>
      </w:r>
    </w:p>
    <w:p w:rsidR="00D1387F" w:rsidRDefault="00B275EA" w:rsidP="00D1387F">
      <w:pPr>
        <w:pStyle w:val="NormalWeb"/>
        <w:spacing w:before="240" w:beforeAutospacing="0" w:after="240" w:afterAutospacing="0"/>
        <w:ind w:firstLine="720"/>
      </w:pPr>
      <w:r w:rsidRPr="00B37399">
        <w:rPr>
          <w:position w:val="-10"/>
        </w:rPr>
        <w:object w:dxaOrig="1640" w:dyaOrig="320">
          <v:shape id="_x0000_i1291" type="#_x0000_t75" style="width:81.75pt;height:15.75pt" o:ole="">
            <v:imagedata r:id="rId490" o:title=""/>
          </v:shape>
          <o:OLEObject Type="Embed" ProgID="Equation.DSMT4" ShapeID="_x0000_i1291" DrawAspect="Content" ObjectID="_1662516072" r:id="rId491"/>
        </w:object>
      </w:r>
      <w:r w:rsidR="00D1387F">
        <w:t>.</w:t>
      </w:r>
    </w:p>
    <w:p w:rsidR="00D1387F" w:rsidRDefault="00D1387F" w:rsidP="00D1387F">
      <w:pPr>
        <w:pStyle w:val="NormalWeb"/>
        <w:spacing w:before="240" w:beforeAutospacing="0" w:after="240" w:afterAutospacing="0"/>
      </w:pPr>
      <w:r>
        <w:t>This is the required equation of the line.</w:t>
      </w:r>
    </w:p>
    <w:p w:rsidR="00190267" w:rsidRPr="00892840" w:rsidRDefault="00190267" w:rsidP="00190267">
      <w:pPr>
        <w:pStyle w:val="NormalWeb"/>
        <w:spacing w:before="240" w:beforeAutospacing="0" w:after="240" w:afterAutospacing="0"/>
      </w:pPr>
      <w:r>
        <w:rPr>
          <w:b/>
          <w:sz w:val="28"/>
          <w:szCs w:val="28"/>
        </w:rPr>
        <w:t>Problem-06</w:t>
      </w:r>
      <w:r w:rsidRPr="004434DF">
        <w:rPr>
          <w:b/>
          <w:sz w:val="28"/>
          <w:szCs w:val="28"/>
        </w:rPr>
        <w:t>:</w:t>
      </w:r>
      <w:r>
        <w:t xml:space="preserve"> Find the equation of the bisector of that angle between the lines </w:t>
      </w:r>
      <w:r w:rsidRPr="00392D01">
        <w:rPr>
          <w:rFonts w:ascii="Andalus" w:hAnsi="Andalus" w:cs="Andalus"/>
          <w:position w:val="-10"/>
        </w:rPr>
        <w:object w:dxaOrig="1420" w:dyaOrig="320">
          <v:shape id="_x0000_i1302" type="#_x0000_t75" style="width:71.25pt;height:15.75pt" o:ole="">
            <v:imagedata r:id="rId492" o:title=""/>
          </v:shape>
          <o:OLEObject Type="Embed" ProgID="Equation.DSMT4" ShapeID="_x0000_i1302" DrawAspect="Content" ObjectID="_1662516073" r:id="rId493"/>
        </w:object>
      </w:r>
      <w:r>
        <w:t xml:space="preserve"> and </w:t>
      </w:r>
      <w:r w:rsidRPr="00392D01">
        <w:rPr>
          <w:rFonts w:ascii="Andalus" w:hAnsi="Andalus" w:cs="Andalus"/>
          <w:position w:val="-10"/>
        </w:rPr>
        <w:object w:dxaOrig="1660" w:dyaOrig="320">
          <v:shape id="_x0000_i1303" type="#_x0000_t75" style="width:83.25pt;height:15.75pt" o:ole="">
            <v:imagedata r:id="rId494" o:title=""/>
          </v:shape>
          <o:OLEObject Type="Embed" ProgID="Equation.DSMT4" ShapeID="_x0000_i1303" DrawAspect="Content" ObjectID="_1662516074" r:id="rId495"/>
        </w:object>
      </w:r>
      <w:r w:rsidR="000B4DE8">
        <w:t>in which the origin lies.</w:t>
      </w:r>
    </w:p>
    <w:p w:rsidR="00190267" w:rsidRDefault="00190267" w:rsidP="00190267">
      <w:pPr>
        <w:pStyle w:val="NormalWeb"/>
        <w:spacing w:before="240" w:beforeAutospacing="0" w:after="240" w:afterAutospacing="0"/>
      </w:pPr>
      <w:r w:rsidRPr="00472249">
        <w:rPr>
          <w:b/>
        </w:rPr>
        <w:t>Solution:</w:t>
      </w:r>
      <w:r>
        <w:t xml:space="preserve"> The given lines are</w:t>
      </w:r>
    </w:p>
    <w:p w:rsidR="00190267" w:rsidRDefault="00F415B7" w:rsidP="00190267">
      <w:pPr>
        <w:pStyle w:val="NormalWeb"/>
        <w:spacing w:before="240" w:beforeAutospacing="0" w:after="240" w:afterAutospacing="0"/>
        <w:ind w:left="1440" w:firstLine="720"/>
      </w:pPr>
      <w:r w:rsidRPr="004434DF">
        <w:rPr>
          <w:rFonts w:ascii="Andalus" w:hAnsi="Andalus" w:cs="Andalus"/>
          <w:position w:val="-14"/>
        </w:rPr>
        <w:object w:dxaOrig="2439" w:dyaOrig="400">
          <v:shape id="_x0000_i1304" type="#_x0000_t75" style="width:122.25pt;height:20.25pt" o:ole="">
            <v:imagedata r:id="rId496" o:title=""/>
          </v:shape>
          <o:OLEObject Type="Embed" ProgID="Equation.DSMT4" ShapeID="_x0000_i1304" DrawAspect="Content" ObjectID="_1662516075" r:id="rId497"/>
        </w:object>
      </w:r>
    </w:p>
    <w:p w:rsidR="00190267" w:rsidRDefault="00190267" w:rsidP="00190267">
      <w:pPr>
        <w:pStyle w:val="NormalWeb"/>
        <w:spacing w:before="240" w:beforeAutospacing="0" w:after="240" w:afterAutospacing="0"/>
      </w:pPr>
      <w:r>
        <w:t xml:space="preserve">and </w:t>
      </w:r>
      <w:r>
        <w:tab/>
      </w:r>
      <w:r>
        <w:tab/>
      </w:r>
      <w:r>
        <w:tab/>
      </w:r>
      <w:r w:rsidR="00F415B7" w:rsidRPr="00892840">
        <w:rPr>
          <w:rFonts w:ascii="Andalus" w:hAnsi="Andalus" w:cs="Andalus"/>
          <w:position w:val="-14"/>
        </w:rPr>
        <w:object w:dxaOrig="2580" w:dyaOrig="400">
          <v:shape id="_x0000_i1305" type="#_x0000_t75" style="width:129pt;height:20.25pt" o:ole="">
            <v:imagedata r:id="rId498" o:title=""/>
          </v:shape>
          <o:OLEObject Type="Embed" ProgID="Equation.DSMT4" ShapeID="_x0000_i1305" DrawAspect="Content" ObjectID="_1662516076" r:id="rId499"/>
        </w:object>
      </w:r>
    </w:p>
    <w:p w:rsidR="00190267" w:rsidRPr="00892840" w:rsidRDefault="00190267" w:rsidP="00190267">
      <w:pPr>
        <w:pStyle w:val="NormalWeb"/>
        <w:spacing w:before="240" w:beforeAutospacing="0" w:after="240" w:afterAutospacing="0"/>
      </w:pPr>
      <w:r>
        <w:t xml:space="preserve">If </w:t>
      </w:r>
      <w:r w:rsidRPr="004434DF">
        <w:rPr>
          <w:rFonts w:ascii="Andalus" w:hAnsi="Andalus" w:cs="Andalus"/>
          <w:position w:val="-14"/>
        </w:rPr>
        <w:object w:dxaOrig="600" w:dyaOrig="400">
          <v:shape id="_x0000_i1301" type="#_x0000_t75" style="width:30pt;height:20.25pt" o:ole="">
            <v:imagedata r:id="rId413" o:title=""/>
          </v:shape>
          <o:OLEObject Type="Embed" ProgID="Equation.DSMT4" ShapeID="_x0000_i1301" DrawAspect="Content" ObjectID="_1662516077" r:id="rId500"/>
        </w:object>
      </w:r>
      <w:r>
        <w:rPr>
          <w:rFonts w:ascii="Andalus" w:hAnsi="Andalus" w:cs="Andalus"/>
          <w:position w:val="-10"/>
        </w:rPr>
        <w:t xml:space="preserve"> </w:t>
      </w:r>
      <w:r w:rsidR="00F415B7">
        <w:t>be any point on the bisector in which the origin lies</w:t>
      </w:r>
      <w:r>
        <w:t>, the</w:t>
      </w:r>
      <w:r w:rsidR="00F415B7">
        <w:t>n the equations of the bisector is</w:t>
      </w:r>
      <w:r>
        <w:t xml:space="preserve"> given by</w:t>
      </w:r>
    </w:p>
    <w:p w:rsidR="00190267" w:rsidRDefault="00F415B7" w:rsidP="00190267">
      <w:pPr>
        <w:pStyle w:val="NormalWeb"/>
        <w:spacing w:before="240" w:beforeAutospacing="0" w:after="240" w:afterAutospacing="0"/>
        <w:ind w:left="1440" w:firstLine="720"/>
      </w:pPr>
      <w:r w:rsidRPr="00892840">
        <w:rPr>
          <w:position w:val="-42"/>
        </w:rPr>
        <w:object w:dxaOrig="2760" w:dyaOrig="800">
          <v:shape id="_x0000_i1306" type="#_x0000_t75" style="width:138pt;height:39.75pt" o:ole="">
            <v:imagedata r:id="rId501" o:title=""/>
          </v:shape>
          <o:OLEObject Type="Embed" ProgID="Equation.DSMT4" ShapeID="_x0000_i1306" DrawAspect="Content" ObjectID="_1662516078" r:id="rId502"/>
        </w:object>
      </w:r>
    </w:p>
    <w:p w:rsidR="00190267" w:rsidRDefault="00F415B7" w:rsidP="00190267">
      <w:pPr>
        <w:pStyle w:val="NormalWeb"/>
        <w:spacing w:before="240" w:beforeAutospacing="0" w:after="240" w:afterAutospacing="0"/>
        <w:ind w:left="1440" w:firstLine="720"/>
      </w:pPr>
      <w:r w:rsidRPr="00892840">
        <w:rPr>
          <w:position w:val="-24"/>
        </w:rPr>
        <w:object w:dxaOrig="2960" w:dyaOrig="620">
          <v:shape id="_x0000_i1307" type="#_x0000_t75" style="width:147.75pt;height:30.75pt" o:ole="">
            <v:imagedata r:id="rId503" o:title=""/>
          </v:shape>
          <o:OLEObject Type="Embed" ProgID="Equation.DSMT4" ShapeID="_x0000_i1307" DrawAspect="Content" ObjectID="_1662516079" r:id="rId504"/>
        </w:object>
      </w:r>
    </w:p>
    <w:p w:rsidR="00F415B7" w:rsidRDefault="00F415B7" w:rsidP="00190267">
      <w:pPr>
        <w:pStyle w:val="NormalWeb"/>
        <w:spacing w:before="240" w:beforeAutospacing="0" w:after="240" w:afterAutospacing="0"/>
        <w:ind w:left="1440" w:firstLine="720"/>
        <w:rPr>
          <w:position w:val="-36"/>
        </w:rPr>
      </w:pPr>
      <w:r w:rsidRPr="00F415B7">
        <w:rPr>
          <w:position w:val="-10"/>
        </w:rPr>
        <w:object w:dxaOrig="3440" w:dyaOrig="320">
          <v:shape id="_x0000_i1308" type="#_x0000_t75" style="width:171.75pt;height:15.75pt" o:ole="">
            <v:imagedata r:id="rId505" o:title=""/>
          </v:shape>
          <o:OLEObject Type="Embed" ProgID="Equation.DSMT4" ShapeID="_x0000_i1308" DrawAspect="Content" ObjectID="_1662516080" r:id="rId506"/>
        </w:object>
      </w:r>
    </w:p>
    <w:p w:rsidR="00F415B7" w:rsidRDefault="00F415B7" w:rsidP="00190267">
      <w:pPr>
        <w:pStyle w:val="NormalWeb"/>
        <w:spacing w:before="240" w:beforeAutospacing="0" w:after="240" w:afterAutospacing="0"/>
        <w:ind w:left="1440" w:firstLine="720"/>
        <w:rPr>
          <w:position w:val="-36"/>
        </w:rPr>
      </w:pPr>
      <w:r w:rsidRPr="00F415B7">
        <w:rPr>
          <w:position w:val="-10"/>
        </w:rPr>
        <w:object w:dxaOrig="2060" w:dyaOrig="320">
          <v:shape id="_x0000_i1309" type="#_x0000_t75" style="width:102.75pt;height:15.75pt" o:ole="">
            <v:imagedata r:id="rId507" o:title=""/>
          </v:shape>
          <o:OLEObject Type="Embed" ProgID="Equation.DSMT4" ShapeID="_x0000_i1309" DrawAspect="Content" ObjectID="_1662516081" r:id="rId508"/>
        </w:object>
      </w:r>
    </w:p>
    <w:p w:rsidR="00190267" w:rsidRDefault="00A13DF1" w:rsidP="00A13DF1">
      <w:pPr>
        <w:pStyle w:val="NormalWeb"/>
        <w:spacing w:before="240" w:beforeAutospacing="0" w:after="240" w:afterAutospacing="0"/>
        <w:ind w:left="1440" w:firstLine="720"/>
      </w:pPr>
      <w:r w:rsidRPr="00F415B7">
        <w:rPr>
          <w:position w:val="-10"/>
        </w:rPr>
        <w:object w:dxaOrig="1960" w:dyaOrig="340">
          <v:shape id="_x0000_i1310" type="#_x0000_t75" style="width:98.25pt;height:17.25pt" o:ole="">
            <v:imagedata r:id="rId509" o:title=""/>
          </v:shape>
          <o:OLEObject Type="Embed" ProgID="Equation.DSMT4" ShapeID="_x0000_i1310" DrawAspect="Content" ObjectID="_1662516082" r:id="rId510"/>
        </w:object>
      </w:r>
      <w:r>
        <w:t>.</w:t>
      </w:r>
    </w:p>
    <w:p w:rsidR="00A13DF1" w:rsidRDefault="00A13DF1" w:rsidP="00A13DF1">
      <w:pPr>
        <w:pStyle w:val="NormalWeb"/>
        <w:spacing w:before="240" w:beforeAutospacing="0" w:after="240" w:afterAutospacing="0"/>
      </w:pPr>
      <w:r>
        <w:t>This is the required equation of the bisector of that angle between the given lines in which the origin lies.</w:t>
      </w:r>
    </w:p>
    <w:p w:rsidR="008255B4" w:rsidRPr="00892840" w:rsidRDefault="008255B4" w:rsidP="008255B4">
      <w:pPr>
        <w:pStyle w:val="NormalWeb"/>
        <w:spacing w:before="240" w:beforeAutospacing="0" w:after="240" w:afterAutospacing="0"/>
      </w:pPr>
      <w:r>
        <w:rPr>
          <w:b/>
          <w:sz w:val="28"/>
          <w:szCs w:val="28"/>
        </w:rPr>
        <w:lastRenderedPageBreak/>
        <w:t>Problem-07</w:t>
      </w:r>
      <w:r w:rsidRPr="004434DF">
        <w:rPr>
          <w:b/>
          <w:sz w:val="28"/>
          <w:szCs w:val="28"/>
        </w:rPr>
        <w:t>:</w:t>
      </w:r>
      <w:r>
        <w:t xml:space="preserve"> Find the equations of the two straight lines passing through the point (2, 1) and inclined at angle of </w:t>
      </w:r>
      <w:r w:rsidRPr="008255B4">
        <w:rPr>
          <w:rFonts w:ascii="Andalus" w:hAnsi="Andalus" w:cs="Andalus"/>
          <w:position w:val="-6"/>
        </w:rPr>
        <w:object w:dxaOrig="380" w:dyaOrig="320">
          <v:shape id="_x0000_i1311" type="#_x0000_t75" style="width:18.75pt;height:15.75pt" o:ole="">
            <v:imagedata r:id="rId511" o:title=""/>
          </v:shape>
          <o:OLEObject Type="Embed" ProgID="Equation.DSMT4" ShapeID="_x0000_i1311" DrawAspect="Content" ObjectID="_1662516083" r:id="rId512"/>
        </w:object>
      </w:r>
      <w:r>
        <w:t xml:space="preserve"> with the line</w:t>
      </w:r>
      <w:r w:rsidR="005C6FC1">
        <w:t xml:space="preserve"> </w:t>
      </w:r>
      <w:r w:rsidRPr="00392D01">
        <w:rPr>
          <w:rFonts w:ascii="Andalus" w:hAnsi="Andalus" w:cs="Andalus"/>
          <w:position w:val="-10"/>
        </w:rPr>
        <w:object w:dxaOrig="1300" w:dyaOrig="320">
          <v:shape id="_x0000_i1312" type="#_x0000_t75" style="width:65.25pt;height:15.75pt" o:ole="">
            <v:imagedata r:id="rId513" o:title=""/>
          </v:shape>
          <o:OLEObject Type="Embed" ProgID="Equation.DSMT4" ShapeID="_x0000_i1312" DrawAspect="Content" ObjectID="_1662516084" r:id="rId514"/>
        </w:object>
      </w:r>
      <w:r>
        <w:t>.</w:t>
      </w:r>
    </w:p>
    <w:p w:rsidR="008255B4" w:rsidRDefault="008255B4" w:rsidP="008255B4">
      <w:pPr>
        <w:pStyle w:val="NormalWeb"/>
        <w:spacing w:before="240" w:beforeAutospacing="0" w:after="240" w:afterAutospacing="0"/>
      </w:pPr>
      <w:r w:rsidRPr="00472249">
        <w:rPr>
          <w:b/>
        </w:rPr>
        <w:t>Solution:</w:t>
      </w:r>
      <w:r>
        <w:t xml:space="preserve"> The given line is</w:t>
      </w:r>
    </w:p>
    <w:p w:rsidR="008255B4" w:rsidRDefault="008255B4" w:rsidP="008255B4">
      <w:pPr>
        <w:pStyle w:val="NormalWeb"/>
        <w:spacing w:before="240" w:beforeAutospacing="0" w:after="240" w:afterAutospacing="0"/>
        <w:ind w:left="1440" w:firstLine="720"/>
      </w:pPr>
      <w:r w:rsidRPr="004434DF">
        <w:rPr>
          <w:rFonts w:ascii="Andalus" w:hAnsi="Andalus" w:cs="Andalus"/>
          <w:position w:val="-14"/>
        </w:rPr>
        <w:object w:dxaOrig="2320" w:dyaOrig="400">
          <v:shape id="_x0000_i1313" type="#_x0000_t75" style="width:116.25pt;height:20.25pt" o:ole="">
            <v:imagedata r:id="rId515" o:title=""/>
          </v:shape>
          <o:OLEObject Type="Embed" ProgID="Equation.DSMT4" ShapeID="_x0000_i1313" DrawAspect="Content" ObjectID="_1662516085" r:id="rId516"/>
        </w:object>
      </w:r>
    </w:p>
    <w:p w:rsidR="005C6FC1" w:rsidRDefault="005C6FC1" w:rsidP="005C6FC1">
      <w:pPr>
        <w:pStyle w:val="NormalWeb"/>
        <w:spacing w:before="240" w:beforeAutospacing="0" w:after="240" w:afterAutospacing="0"/>
      </w:pPr>
      <w:r>
        <w:t>The equation can be written as</w:t>
      </w:r>
    </w:p>
    <w:p w:rsidR="005C6FC1" w:rsidRDefault="005C6FC1" w:rsidP="005C6FC1">
      <w:pPr>
        <w:pStyle w:val="NormalWeb"/>
        <w:spacing w:before="240" w:beforeAutospacing="0" w:after="240" w:afterAutospacing="0"/>
        <w:ind w:left="1440" w:firstLine="720"/>
      </w:pPr>
      <w:r w:rsidRPr="004434DF">
        <w:rPr>
          <w:rFonts w:ascii="Andalus" w:hAnsi="Andalus" w:cs="Andalus"/>
          <w:position w:val="-14"/>
        </w:rPr>
        <w:object w:dxaOrig="2140" w:dyaOrig="400">
          <v:shape id="_x0000_i1314" type="#_x0000_t75" style="width:107.25pt;height:20.25pt" o:ole="">
            <v:imagedata r:id="rId517" o:title=""/>
          </v:shape>
          <o:OLEObject Type="Embed" ProgID="Equation.DSMT4" ShapeID="_x0000_i1314" DrawAspect="Content" ObjectID="_1662516086" r:id="rId518"/>
        </w:object>
      </w:r>
    </w:p>
    <w:p w:rsidR="008255B4" w:rsidRPr="00892840" w:rsidRDefault="005C6FC1" w:rsidP="008255B4">
      <w:pPr>
        <w:pStyle w:val="NormalWeb"/>
        <w:spacing w:before="240" w:beforeAutospacing="0" w:after="240" w:afterAutospacing="0"/>
      </w:pPr>
      <w:r>
        <w:t xml:space="preserve">The of equation (2) is </w:t>
      </w:r>
      <w:r w:rsidRPr="005C6FC1">
        <w:rPr>
          <w:rFonts w:ascii="Andalus" w:hAnsi="Andalus" w:cs="Andalus"/>
          <w:position w:val="-6"/>
        </w:rPr>
        <w:object w:dxaOrig="740" w:dyaOrig="279">
          <v:shape id="_x0000_i1315" type="#_x0000_t75" style="width:36.75pt;height:14.25pt" o:ole="">
            <v:imagedata r:id="rId519" o:title=""/>
          </v:shape>
          <o:OLEObject Type="Embed" ProgID="Equation.DSMT4" ShapeID="_x0000_i1315" DrawAspect="Content" ObjectID="_1662516087" r:id="rId520"/>
        </w:object>
      </w:r>
      <w:r>
        <w:t xml:space="preserve">. The equations of the lines, which pass through (2, 1) and make angle </w:t>
      </w:r>
      <w:r w:rsidR="00134E5D" w:rsidRPr="008255B4">
        <w:rPr>
          <w:rFonts w:ascii="Andalus" w:hAnsi="Andalus" w:cs="Andalus"/>
          <w:position w:val="-6"/>
        </w:rPr>
        <w:object w:dxaOrig="760" w:dyaOrig="320">
          <v:shape id="_x0000_i1322" type="#_x0000_t75" style="width:38.25pt;height:15.75pt" o:ole="">
            <v:imagedata r:id="rId521" o:title=""/>
          </v:shape>
          <o:OLEObject Type="Embed" ProgID="Equation.DSMT4" ShapeID="_x0000_i1322" DrawAspect="Content" ObjectID="_1662516088" r:id="rId522"/>
        </w:object>
      </w:r>
      <w:r>
        <w:t xml:space="preserve"> with (2), are </w:t>
      </w:r>
    </w:p>
    <w:p w:rsidR="008255B4" w:rsidRDefault="00134E5D" w:rsidP="008255B4">
      <w:pPr>
        <w:pStyle w:val="NormalWeb"/>
        <w:spacing w:before="240" w:beforeAutospacing="0" w:after="240" w:afterAutospacing="0"/>
        <w:ind w:left="1440" w:firstLine="720"/>
      </w:pPr>
      <w:r w:rsidRPr="005C6FC1">
        <w:rPr>
          <w:position w:val="-24"/>
        </w:rPr>
        <w:object w:dxaOrig="3580" w:dyaOrig="620">
          <v:shape id="_x0000_i1323" type="#_x0000_t75" style="width:178.5pt;height:30.75pt" o:ole="">
            <v:imagedata r:id="rId523" o:title=""/>
          </v:shape>
          <o:OLEObject Type="Embed" ProgID="Equation.DSMT4" ShapeID="_x0000_i1323" DrawAspect="Content" ObjectID="_1662516089" r:id="rId524"/>
        </w:object>
      </w:r>
    </w:p>
    <w:p w:rsidR="005C6FC1" w:rsidRDefault="005C6FC1" w:rsidP="005C6FC1">
      <w:pPr>
        <w:pStyle w:val="NormalWeb"/>
        <w:spacing w:before="240" w:beforeAutospacing="0" w:after="240" w:afterAutospacing="0"/>
      </w:pPr>
      <w:r>
        <w:t>and</w:t>
      </w:r>
      <w:r>
        <w:tab/>
      </w:r>
      <w:r>
        <w:tab/>
      </w:r>
      <w:r>
        <w:tab/>
      </w:r>
      <w:r w:rsidR="00134E5D" w:rsidRPr="002A2FFD">
        <w:rPr>
          <w:position w:val="-24"/>
        </w:rPr>
        <w:object w:dxaOrig="3600" w:dyaOrig="620">
          <v:shape id="_x0000_i1324" type="#_x0000_t75" style="width:180pt;height:30.75pt" o:ole="">
            <v:imagedata r:id="rId525" o:title=""/>
          </v:shape>
          <o:OLEObject Type="Embed" ProgID="Equation.DSMT4" ShapeID="_x0000_i1324" DrawAspect="Content" ObjectID="_1662516090" r:id="rId526"/>
        </w:object>
      </w:r>
    </w:p>
    <w:p w:rsidR="00F65A0E" w:rsidRPr="005C6FC1" w:rsidRDefault="00F65A0E" w:rsidP="005C6FC1">
      <w:pPr>
        <w:pStyle w:val="NormalWeb"/>
        <w:spacing w:before="240" w:beforeAutospacing="0" w:after="240" w:afterAutospacing="0"/>
      </w:pPr>
      <w:r>
        <w:t>From equation (3), we have</w:t>
      </w:r>
    </w:p>
    <w:p w:rsidR="008255B4" w:rsidRDefault="00F65A0E" w:rsidP="008255B4">
      <w:pPr>
        <w:pStyle w:val="NormalWeb"/>
        <w:spacing w:before="240" w:beforeAutospacing="0" w:after="240" w:afterAutospacing="0"/>
        <w:ind w:left="1440" w:firstLine="720"/>
      </w:pPr>
      <w:r w:rsidRPr="002A2FFD">
        <w:rPr>
          <w:position w:val="-24"/>
        </w:rPr>
        <w:object w:dxaOrig="1980" w:dyaOrig="620">
          <v:shape id="_x0000_i1316" type="#_x0000_t75" style="width:99pt;height:30.75pt" o:ole="">
            <v:imagedata r:id="rId527" o:title=""/>
          </v:shape>
          <o:OLEObject Type="Embed" ProgID="Equation.DSMT4" ShapeID="_x0000_i1316" DrawAspect="Content" ObjectID="_1662516091" r:id="rId528"/>
        </w:object>
      </w:r>
    </w:p>
    <w:p w:rsidR="008255B4" w:rsidRDefault="00F65A0E" w:rsidP="008255B4">
      <w:pPr>
        <w:pStyle w:val="NormalWeb"/>
        <w:spacing w:before="240" w:beforeAutospacing="0" w:after="240" w:afterAutospacing="0"/>
        <w:ind w:left="1440" w:firstLine="720"/>
      </w:pPr>
      <w:r w:rsidRPr="00F65A0E">
        <w:rPr>
          <w:position w:val="-24"/>
        </w:rPr>
        <w:object w:dxaOrig="2060" w:dyaOrig="620">
          <v:shape id="_x0000_i1317" type="#_x0000_t75" style="width:102.75pt;height:30.75pt" o:ole="">
            <v:imagedata r:id="rId529" o:title=""/>
          </v:shape>
          <o:OLEObject Type="Embed" ProgID="Equation.DSMT4" ShapeID="_x0000_i1317" DrawAspect="Content" ObjectID="_1662516092" r:id="rId530"/>
        </w:object>
      </w:r>
    </w:p>
    <w:p w:rsidR="00F65A0E" w:rsidRPr="00F65A0E" w:rsidRDefault="00F65A0E" w:rsidP="00F65A0E">
      <w:pPr>
        <w:pStyle w:val="NormalWeb"/>
        <w:spacing w:before="240" w:beforeAutospacing="0" w:after="240" w:afterAutospacing="0"/>
        <w:ind w:left="1440" w:firstLine="720"/>
        <w:rPr>
          <w:position w:val="-36"/>
        </w:rPr>
      </w:pPr>
      <w:r w:rsidRPr="00F65A0E">
        <w:rPr>
          <w:position w:val="-10"/>
        </w:rPr>
        <w:object w:dxaOrig="1780" w:dyaOrig="320">
          <v:shape id="_x0000_i1320" type="#_x0000_t75" style="width:89.25pt;height:15.75pt" o:ole="">
            <v:imagedata r:id="rId531" o:title=""/>
          </v:shape>
          <o:OLEObject Type="Embed" ProgID="Equation.DSMT4" ShapeID="_x0000_i1320" DrawAspect="Content" ObjectID="_1662516093" r:id="rId532"/>
        </w:object>
      </w:r>
      <w:r>
        <w:t>.</w:t>
      </w:r>
    </w:p>
    <w:p w:rsidR="00F65A0E" w:rsidRPr="005C6FC1" w:rsidRDefault="00F65A0E" w:rsidP="00F65A0E">
      <w:pPr>
        <w:pStyle w:val="NormalWeb"/>
        <w:spacing w:before="240" w:beforeAutospacing="0" w:after="240" w:afterAutospacing="0"/>
      </w:pPr>
      <w:r>
        <w:t>From equation (4), we have</w:t>
      </w:r>
    </w:p>
    <w:p w:rsidR="00F65A0E" w:rsidRDefault="00F65A0E" w:rsidP="00F65A0E">
      <w:pPr>
        <w:pStyle w:val="NormalWeb"/>
        <w:spacing w:before="240" w:beforeAutospacing="0" w:after="240" w:afterAutospacing="0"/>
        <w:ind w:left="1440" w:firstLine="720"/>
      </w:pPr>
      <w:r w:rsidRPr="002A2FFD">
        <w:rPr>
          <w:position w:val="-24"/>
        </w:rPr>
        <w:object w:dxaOrig="1980" w:dyaOrig="620">
          <v:shape id="_x0000_i1318" type="#_x0000_t75" style="width:99pt;height:30.75pt" o:ole="">
            <v:imagedata r:id="rId533" o:title=""/>
          </v:shape>
          <o:OLEObject Type="Embed" ProgID="Equation.DSMT4" ShapeID="_x0000_i1318" DrawAspect="Content" ObjectID="_1662516094" r:id="rId534"/>
        </w:object>
      </w:r>
    </w:p>
    <w:p w:rsidR="00F65A0E" w:rsidRDefault="00F65A0E" w:rsidP="00F65A0E">
      <w:pPr>
        <w:pStyle w:val="NormalWeb"/>
        <w:spacing w:before="240" w:beforeAutospacing="0" w:after="240" w:afterAutospacing="0"/>
        <w:ind w:left="1440" w:firstLine="720"/>
        <w:rPr>
          <w:position w:val="-36"/>
        </w:rPr>
      </w:pPr>
      <w:r w:rsidRPr="00F65A0E">
        <w:rPr>
          <w:position w:val="-24"/>
        </w:rPr>
        <w:object w:dxaOrig="1920" w:dyaOrig="620">
          <v:shape id="_x0000_i1319" type="#_x0000_t75" style="width:96pt;height:30.75pt" o:ole="">
            <v:imagedata r:id="rId535" o:title=""/>
          </v:shape>
          <o:OLEObject Type="Embed" ProgID="Equation.DSMT4" ShapeID="_x0000_i1319" DrawAspect="Content" ObjectID="_1662516095" r:id="rId536"/>
        </w:object>
      </w:r>
    </w:p>
    <w:p w:rsidR="008255B4" w:rsidRDefault="00F65A0E" w:rsidP="00F65A0E">
      <w:pPr>
        <w:pStyle w:val="NormalWeb"/>
        <w:spacing w:before="240" w:beforeAutospacing="0" w:after="240" w:afterAutospacing="0"/>
        <w:ind w:left="1440" w:firstLine="720"/>
      </w:pPr>
      <w:r w:rsidRPr="00F65A0E">
        <w:rPr>
          <w:position w:val="-10"/>
        </w:rPr>
        <w:object w:dxaOrig="1760" w:dyaOrig="320">
          <v:shape id="_x0000_i1321" type="#_x0000_t75" style="width:87.75pt;height:15.75pt" o:ole="">
            <v:imagedata r:id="rId537" o:title=""/>
          </v:shape>
          <o:OLEObject Type="Embed" ProgID="Equation.DSMT4" ShapeID="_x0000_i1321" DrawAspect="Content" ObjectID="_1662516096" r:id="rId538"/>
        </w:object>
      </w:r>
      <w:r w:rsidR="008255B4">
        <w:t>.</w:t>
      </w:r>
    </w:p>
    <w:p w:rsidR="008255B4" w:rsidRDefault="008255B4" w:rsidP="00A13DF1">
      <w:pPr>
        <w:pStyle w:val="NormalWeb"/>
        <w:spacing w:before="240" w:beforeAutospacing="0" w:after="240" w:afterAutospacing="0"/>
      </w:pPr>
      <w:r>
        <w:t>T</w:t>
      </w:r>
      <w:r w:rsidR="00A536FC">
        <w:t>hese</w:t>
      </w:r>
      <w:r>
        <w:t xml:space="preserve"> </w:t>
      </w:r>
      <w:r w:rsidR="00A536FC">
        <w:t>are</w:t>
      </w:r>
      <w:r>
        <w:t xml:space="preserve"> the required equation</w:t>
      </w:r>
      <w:r w:rsidR="00A536FC">
        <w:t>s.</w:t>
      </w:r>
    </w:p>
    <w:p w:rsidR="003077FF" w:rsidRPr="00B37399" w:rsidRDefault="00B37399" w:rsidP="00483785">
      <w:pPr>
        <w:pStyle w:val="NormalWeb"/>
        <w:spacing w:before="240" w:beforeAutospacing="0" w:after="240" w:afterAutospacing="0"/>
        <w:rPr>
          <w:b/>
          <w:sz w:val="28"/>
          <w:szCs w:val="28"/>
        </w:rPr>
      </w:pPr>
      <w:r w:rsidRPr="00B37399">
        <w:rPr>
          <w:b/>
          <w:sz w:val="28"/>
          <w:szCs w:val="28"/>
        </w:rPr>
        <w:t>Exercise:</w:t>
      </w:r>
    </w:p>
    <w:p w:rsidR="00514EAD" w:rsidRDefault="00B37399" w:rsidP="00514EAD">
      <w:pPr>
        <w:pStyle w:val="NormalWeb"/>
        <w:spacing w:before="240" w:beforeAutospacing="0" w:after="240" w:afterAutospacing="0"/>
      </w:pPr>
      <w:r w:rsidRPr="00B37399">
        <w:rPr>
          <w:b/>
          <w:sz w:val="28"/>
          <w:szCs w:val="28"/>
        </w:rPr>
        <w:t>Problem-01:</w:t>
      </w:r>
      <w:r w:rsidR="00514EAD" w:rsidRPr="00514EAD">
        <w:rPr>
          <w:b/>
          <w:sz w:val="28"/>
          <w:szCs w:val="28"/>
        </w:rPr>
        <w:t xml:space="preserve"> </w:t>
      </w:r>
      <w:r w:rsidR="00514EAD">
        <w:t xml:space="preserve">Find the equation of the line which passes through the point of intersection of the lines </w:t>
      </w:r>
    </w:p>
    <w:p w:rsidR="00514EAD" w:rsidRDefault="00514EAD" w:rsidP="00514EAD">
      <w:pPr>
        <w:pStyle w:val="NormalWeb"/>
        <w:spacing w:before="240" w:beforeAutospacing="0" w:after="240" w:afterAutospacing="0"/>
        <w:ind w:left="720" w:firstLine="720"/>
      </w:pPr>
      <w:r w:rsidRPr="00392D01">
        <w:rPr>
          <w:rFonts w:ascii="Andalus" w:hAnsi="Andalus" w:cs="Andalus"/>
          <w:position w:val="-10"/>
        </w:rPr>
        <w:object w:dxaOrig="1460" w:dyaOrig="320">
          <v:shape id="_x0000_i1274" type="#_x0000_t75" style="width:72.75pt;height:15.75pt" o:ole="">
            <v:imagedata r:id="rId539" o:title=""/>
          </v:shape>
          <o:OLEObject Type="Embed" ProgID="Equation.DSMT4" ShapeID="_x0000_i1274" DrawAspect="Content" ObjectID="_1662516097" r:id="rId540"/>
        </w:object>
      </w:r>
      <w:r>
        <w:t xml:space="preserve">, </w:t>
      </w:r>
      <w:r w:rsidRPr="00392D01">
        <w:rPr>
          <w:rFonts w:ascii="Andalus" w:hAnsi="Andalus" w:cs="Andalus"/>
          <w:position w:val="-10"/>
        </w:rPr>
        <w:object w:dxaOrig="1600" w:dyaOrig="320">
          <v:shape id="_x0000_i1275" type="#_x0000_t75" style="width:80.25pt;height:15.75pt" o:ole="">
            <v:imagedata r:id="rId541" o:title=""/>
          </v:shape>
          <o:OLEObject Type="Embed" ProgID="Equation.DSMT4" ShapeID="_x0000_i1275" DrawAspect="Content" ObjectID="_1662516098" r:id="rId542"/>
        </w:object>
      </w:r>
      <w:r>
        <w:t>and satisfies the following conditions.</w:t>
      </w:r>
    </w:p>
    <w:p w:rsidR="00514EAD" w:rsidRDefault="00514EAD" w:rsidP="0070276A">
      <w:pPr>
        <w:pStyle w:val="NormalWeb"/>
        <w:spacing w:before="240" w:beforeAutospacing="0" w:after="240" w:afterAutospacing="0"/>
        <w:ind w:firstLine="720"/>
      </w:pPr>
      <w:r>
        <w:t>(a). Passes through (4,2)                                                      A</w:t>
      </w:r>
      <w:r>
        <w:tab/>
        <w:t xml:space="preserve">ns: </w:t>
      </w:r>
      <w:r w:rsidRPr="00392D01">
        <w:rPr>
          <w:rFonts w:ascii="Andalus" w:hAnsi="Andalus" w:cs="Andalus"/>
          <w:position w:val="-10"/>
        </w:rPr>
        <w:object w:dxaOrig="1939" w:dyaOrig="320">
          <v:shape id="_x0000_i1276" type="#_x0000_t75" style="width:96.75pt;height:15.75pt" o:ole="">
            <v:imagedata r:id="rId543" o:title=""/>
          </v:shape>
          <o:OLEObject Type="Embed" ProgID="Equation.DSMT4" ShapeID="_x0000_i1276" DrawAspect="Content" ObjectID="_1662516099" r:id="rId544"/>
        </w:object>
      </w:r>
      <w:r>
        <w:t>.</w:t>
      </w:r>
    </w:p>
    <w:p w:rsidR="00514EAD" w:rsidRDefault="00514EAD" w:rsidP="0070276A">
      <w:pPr>
        <w:pStyle w:val="NormalWeb"/>
        <w:spacing w:before="240" w:beforeAutospacing="0" w:after="240" w:afterAutospacing="0"/>
        <w:ind w:firstLine="720"/>
      </w:pPr>
      <w:r>
        <w:lastRenderedPageBreak/>
        <w:t xml:space="preserve">(b). Is parallel to </w:t>
      </w:r>
      <w:r w:rsidRPr="00392D01">
        <w:rPr>
          <w:rFonts w:ascii="Andalus" w:hAnsi="Andalus" w:cs="Andalus"/>
          <w:position w:val="-10"/>
        </w:rPr>
        <w:object w:dxaOrig="1460" w:dyaOrig="320">
          <v:shape id="_x0000_i1277" type="#_x0000_t75" style="width:72.75pt;height:15.75pt" o:ole="">
            <v:imagedata r:id="rId545" o:title=""/>
          </v:shape>
          <o:OLEObject Type="Embed" ProgID="Equation.DSMT4" ShapeID="_x0000_i1277" DrawAspect="Content" ObjectID="_1662516100" r:id="rId546"/>
        </w:object>
      </w:r>
      <w:r>
        <w:t xml:space="preserve">                                         A</w:t>
      </w:r>
      <w:r>
        <w:tab/>
        <w:t xml:space="preserve">ns: </w:t>
      </w:r>
      <w:r w:rsidRPr="00392D01">
        <w:rPr>
          <w:rFonts w:ascii="Andalus" w:hAnsi="Andalus" w:cs="Andalus"/>
          <w:position w:val="-10"/>
        </w:rPr>
        <w:object w:dxaOrig="2040" w:dyaOrig="320">
          <v:shape id="_x0000_i1278" type="#_x0000_t75" style="width:102pt;height:15.75pt" o:ole="">
            <v:imagedata r:id="rId547" o:title=""/>
          </v:shape>
          <o:OLEObject Type="Embed" ProgID="Equation.DSMT4" ShapeID="_x0000_i1278" DrawAspect="Content" ObjectID="_1662516101" r:id="rId548"/>
        </w:object>
      </w:r>
      <w:r>
        <w:t>.</w:t>
      </w:r>
    </w:p>
    <w:p w:rsidR="00514EAD" w:rsidRDefault="00514EAD" w:rsidP="0070276A">
      <w:pPr>
        <w:pStyle w:val="NormalWeb"/>
        <w:spacing w:before="240" w:beforeAutospacing="0" w:after="240" w:afterAutospacing="0"/>
        <w:ind w:firstLine="720"/>
      </w:pPr>
      <w:r>
        <w:t xml:space="preserve">(c). Is perpendicular to </w:t>
      </w:r>
      <w:r w:rsidRPr="00392D01">
        <w:rPr>
          <w:rFonts w:ascii="Andalus" w:hAnsi="Andalus" w:cs="Andalus"/>
          <w:position w:val="-10"/>
        </w:rPr>
        <w:object w:dxaOrig="1600" w:dyaOrig="320">
          <v:shape id="_x0000_i1279" type="#_x0000_t75" style="width:80.25pt;height:15.75pt" o:ole="">
            <v:imagedata r:id="rId549" o:title=""/>
          </v:shape>
          <o:OLEObject Type="Embed" ProgID="Equation.DSMT4" ShapeID="_x0000_i1279" DrawAspect="Content" ObjectID="_1662516102" r:id="rId550"/>
        </w:object>
      </w:r>
      <w:r>
        <w:t xml:space="preserve">                           </w:t>
      </w:r>
      <w:r w:rsidR="00B65DF8">
        <w:t xml:space="preserve">  </w:t>
      </w:r>
      <w:r>
        <w:t xml:space="preserve">Ans: </w:t>
      </w:r>
      <w:r w:rsidR="00B65DF8" w:rsidRPr="00392D01">
        <w:rPr>
          <w:rFonts w:ascii="Andalus" w:hAnsi="Andalus" w:cs="Andalus"/>
          <w:position w:val="-10"/>
        </w:rPr>
        <w:object w:dxaOrig="2140" w:dyaOrig="320">
          <v:shape id="_x0000_i1280" type="#_x0000_t75" style="width:107.25pt;height:15.75pt" o:ole="">
            <v:imagedata r:id="rId551" o:title=""/>
          </v:shape>
          <o:OLEObject Type="Embed" ProgID="Equation.DSMT4" ShapeID="_x0000_i1280" DrawAspect="Content" ObjectID="_1662516103" r:id="rId552"/>
        </w:object>
      </w:r>
      <w:r>
        <w:t>.</w:t>
      </w:r>
    </w:p>
    <w:p w:rsidR="000E09D3" w:rsidRDefault="000E09D3" w:rsidP="0070276A">
      <w:pPr>
        <w:pStyle w:val="NormalWeb"/>
        <w:spacing w:before="240" w:beforeAutospacing="0" w:after="240" w:afterAutospacing="0"/>
        <w:ind w:firstLine="720"/>
      </w:pPr>
      <w:r>
        <w:t xml:space="preserve">(d). Whose intercepts are equal                                           Ans: </w:t>
      </w:r>
      <w:r w:rsidRPr="00392D01">
        <w:rPr>
          <w:rFonts w:ascii="Andalus" w:hAnsi="Andalus" w:cs="Andalus"/>
          <w:position w:val="-10"/>
        </w:rPr>
        <w:object w:dxaOrig="1900" w:dyaOrig="320">
          <v:shape id="_x0000_i1281" type="#_x0000_t75" style="width:95.25pt;height:15.75pt" o:ole="">
            <v:imagedata r:id="rId553" o:title=""/>
          </v:shape>
          <o:OLEObject Type="Embed" ProgID="Equation.DSMT4" ShapeID="_x0000_i1281" DrawAspect="Content" ObjectID="_1662516104" r:id="rId554"/>
        </w:object>
      </w:r>
      <w:r>
        <w:t>.</w:t>
      </w:r>
    </w:p>
    <w:p w:rsidR="007A0C22" w:rsidRDefault="00892443" w:rsidP="00FF6084">
      <w:pPr>
        <w:pStyle w:val="NormalWeb"/>
        <w:spacing w:before="240" w:beforeAutospacing="0" w:after="240" w:afterAutospacing="0"/>
        <w:rPr>
          <w:rFonts w:ascii="Andalus" w:hAnsi="Andalus" w:cs="Andalus"/>
          <w:position w:val="-10"/>
        </w:rPr>
      </w:pPr>
      <w:r>
        <w:rPr>
          <w:b/>
          <w:sz w:val="28"/>
          <w:szCs w:val="28"/>
        </w:rPr>
        <w:t>Problem-02</w:t>
      </w:r>
      <w:r w:rsidRPr="00B37399">
        <w:rPr>
          <w:b/>
          <w:sz w:val="28"/>
          <w:szCs w:val="28"/>
        </w:rPr>
        <w:t>:</w:t>
      </w:r>
      <w:r w:rsidRPr="00514EAD">
        <w:rPr>
          <w:b/>
          <w:sz w:val="28"/>
          <w:szCs w:val="28"/>
        </w:rPr>
        <w:t xml:space="preserve"> </w:t>
      </w:r>
      <w:r w:rsidR="00FF6084">
        <w:t xml:space="preserve">Prove that the three straight lines </w:t>
      </w:r>
      <w:r w:rsidR="00FF6084" w:rsidRPr="00392D01">
        <w:rPr>
          <w:rFonts w:ascii="Andalus" w:hAnsi="Andalus" w:cs="Andalus"/>
          <w:position w:val="-10"/>
        </w:rPr>
        <w:object w:dxaOrig="1579" w:dyaOrig="320">
          <v:shape id="_x0000_i1294" type="#_x0000_t75" style="width:78.75pt;height:15.75pt" o:ole="">
            <v:imagedata r:id="rId555" o:title=""/>
          </v:shape>
          <o:OLEObject Type="Embed" ProgID="Equation.DSMT4" ShapeID="_x0000_i1294" DrawAspect="Content" ObjectID="_1662516105" r:id="rId556"/>
        </w:object>
      </w:r>
      <w:r>
        <w:t xml:space="preserve">, </w:t>
      </w:r>
      <w:r w:rsidR="00FF6084" w:rsidRPr="00392D01">
        <w:rPr>
          <w:rFonts w:ascii="Andalus" w:hAnsi="Andalus" w:cs="Andalus"/>
          <w:position w:val="-10"/>
        </w:rPr>
        <w:object w:dxaOrig="1420" w:dyaOrig="320">
          <v:shape id="_x0000_i1295" type="#_x0000_t75" style="width:71.25pt;height:15.75pt" o:ole="">
            <v:imagedata r:id="rId557" o:title=""/>
          </v:shape>
          <o:OLEObject Type="Embed" ProgID="Equation.DSMT4" ShapeID="_x0000_i1295" DrawAspect="Content" ObjectID="_1662516106" r:id="rId558"/>
        </w:object>
      </w:r>
      <w:r>
        <w:t xml:space="preserve">and </w:t>
      </w:r>
      <w:r w:rsidR="00FF6084" w:rsidRPr="00392D01">
        <w:rPr>
          <w:rFonts w:ascii="Andalus" w:hAnsi="Andalus" w:cs="Andalus"/>
          <w:position w:val="-10"/>
        </w:rPr>
        <w:object w:dxaOrig="1560" w:dyaOrig="320">
          <v:shape id="_x0000_i1296" type="#_x0000_t75" style="width:78pt;height:15.75pt" o:ole="">
            <v:imagedata r:id="rId559" o:title=""/>
          </v:shape>
          <o:OLEObject Type="Embed" ProgID="Equation.DSMT4" ShapeID="_x0000_i1296" DrawAspect="Content" ObjectID="_1662516107" r:id="rId560"/>
        </w:object>
      </w:r>
    </w:p>
    <w:p w:rsidR="00892443" w:rsidRDefault="007A0C22" w:rsidP="007A0C22">
      <w:pPr>
        <w:pStyle w:val="NormalWeb"/>
        <w:spacing w:before="240" w:beforeAutospacing="0" w:after="240" w:afterAutospacing="0"/>
        <w:ind w:left="720" w:firstLine="720"/>
      </w:pPr>
      <w:r>
        <w:t>concur/meet at a point</w:t>
      </w:r>
      <w:r w:rsidR="00892443">
        <w:t>.</w:t>
      </w:r>
    </w:p>
    <w:p w:rsidR="002258EA" w:rsidRDefault="002258EA" w:rsidP="002258EA">
      <w:pPr>
        <w:pStyle w:val="NormalWeb"/>
        <w:spacing w:before="240" w:beforeAutospacing="0" w:after="240" w:afterAutospacing="0"/>
      </w:pPr>
      <w:r>
        <w:rPr>
          <w:b/>
          <w:sz w:val="28"/>
          <w:szCs w:val="28"/>
        </w:rPr>
        <w:t>Problem-03</w:t>
      </w:r>
      <w:r w:rsidRPr="00B37399">
        <w:rPr>
          <w:b/>
          <w:sz w:val="28"/>
          <w:szCs w:val="28"/>
        </w:rPr>
        <w:t>:</w:t>
      </w:r>
      <w:r w:rsidRPr="00514EAD">
        <w:rPr>
          <w:b/>
          <w:sz w:val="28"/>
          <w:szCs w:val="28"/>
        </w:rPr>
        <w:t xml:space="preserve"> </w:t>
      </w:r>
      <w:r>
        <w:t xml:space="preserve">Show that the area of the triangle formed by the straight lines </w:t>
      </w:r>
      <w:r w:rsidRPr="00392D01">
        <w:rPr>
          <w:rFonts w:ascii="Andalus" w:hAnsi="Andalus" w:cs="Andalus"/>
          <w:position w:val="-10"/>
        </w:rPr>
        <w:object w:dxaOrig="1020" w:dyaOrig="320">
          <v:shape id="_x0000_i1297" type="#_x0000_t75" style="width:51pt;height:15.75pt" o:ole="">
            <v:imagedata r:id="rId561" o:title=""/>
          </v:shape>
          <o:OLEObject Type="Embed" ProgID="Equation.DSMT4" ShapeID="_x0000_i1297" DrawAspect="Content" ObjectID="_1662516108" r:id="rId562"/>
        </w:object>
      </w:r>
      <w:r>
        <w:t xml:space="preserve">, </w:t>
      </w:r>
      <w:r w:rsidRPr="00392D01">
        <w:rPr>
          <w:rFonts w:ascii="Andalus" w:hAnsi="Andalus" w:cs="Andalus"/>
          <w:position w:val="-10"/>
        </w:rPr>
        <w:object w:dxaOrig="1020" w:dyaOrig="320">
          <v:shape id="_x0000_i1298" type="#_x0000_t75" style="width:51pt;height:15.75pt" o:ole="">
            <v:imagedata r:id="rId563" o:title=""/>
          </v:shape>
          <o:OLEObject Type="Embed" ProgID="Equation.DSMT4" ShapeID="_x0000_i1298" DrawAspect="Content" ObjectID="_1662516109" r:id="rId564"/>
        </w:object>
      </w:r>
      <w:r>
        <w:t xml:space="preserve">and </w:t>
      </w:r>
    </w:p>
    <w:p w:rsidR="002258EA" w:rsidRDefault="002258EA" w:rsidP="002258EA">
      <w:pPr>
        <w:pStyle w:val="NormalWeb"/>
        <w:spacing w:before="240" w:beforeAutospacing="0" w:after="240" w:afterAutospacing="0"/>
        <w:ind w:left="720" w:firstLine="720"/>
      </w:pPr>
      <w:r w:rsidRPr="00392D01">
        <w:rPr>
          <w:rFonts w:ascii="Andalus" w:hAnsi="Andalus" w:cs="Andalus"/>
          <w:position w:val="-10"/>
        </w:rPr>
        <w:object w:dxaOrig="1020" w:dyaOrig="320">
          <v:shape id="_x0000_i1299" type="#_x0000_t75" style="width:51pt;height:15.75pt" o:ole="">
            <v:imagedata r:id="rId565" o:title=""/>
          </v:shape>
          <o:OLEObject Type="Embed" ProgID="Equation.DSMT4" ShapeID="_x0000_i1299" DrawAspect="Content" ObjectID="_1662516110" r:id="rId566"/>
        </w:object>
      </w:r>
      <w:r>
        <w:t xml:space="preserve"> is </w:t>
      </w:r>
      <w:r w:rsidRPr="002258EA">
        <w:rPr>
          <w:rFonts w:ascii="Andalus" w:hAnsi="Andalus" w:cs="Andalus"/>
          <w:position w:val="-24"/>
        </w:rPr>
        <w:object w:dxaOrig="240" w:dyaOrig="620">
          <v:shape id="_x0000_i1300" type="#_x0000_t75" style="width:12pt;height:30.75pt" o:ole="">
            <v:imagedata r:id="rId567" o:title=""/>
          </v:shape>
          <o:OLEObject Type="Embed" ProgID="Equation.DSMT4" ShapeID="_x0000_i1300" DrawAspect="Content" ObjectID="_1662516111" r:id="rId568"/>
        </w:object>
      </w:r>
      <w:r w:rsidR="00134E5D">
        <w:t>.</w:t>
      </w:r>
    </w:p>
    <w:p w:rsidR="00134E5D" w:rsidRPr="00892840" w:rsidRDefault="00134E5D" w:rsidP="00134E5D">
      <w:pPr>
        <w:pStyle w:val="NormalWeb"/>
        <w:spacing w:before="240" w:beforeAutospacing="0" w:after="240" w:afterAutospacing="0"/>
      </w:pPr>
      <w:r>
        <w:rPr>
          <w:b/>
          <w:sz w:val="28"/>
          <w:szCs w:val="28"/>
        </w:rPr>
        <w:t>Problem-04</w:t>
      </w:r>
      <w:r w:rsidRPr="004434DF">
        <w:rPr>
          <w:b/>
          <w:sz w:val="28"/>
          <w:szCs w:val="28"/>
        </w:rPr>
        <w:t>:</w:t>
      </w:r>
      <w:r>
        <w:t xml:space="preserve"> Find the equations of the two straight lines passing through the point (1, -3) and inclined at angle of </w:t>
      </w:r>
      <w:r w:rsidRPr="008255B4">
        <w:rPr>
          <w:rFonts w:ascii="Andalus" w:hAnsi="Andalus" w:cs="Andalus"/>
          <w:position w:val="-6"/>
        </w:rPr>
        <w:object w:dxaOrig="680" w:dyaOrig="320">
          <v:shape id="_x0000_i1325" type="#_x0000_t75" style="width:33.75pt;height:15.75pt" o:ole="">
            <v:imagedata r:id="rId569" o:title=""/>
          </v:shape>
          <o:OLEObject Type="Embed" ProgID="Equation.DSMT4" ShapeID="_x0000_i1325" DrawAspect="Content" ObjectID="_1662516112" r:id="rId570"/>
        </w:object>
      </w:r>
      <w:r>
        <w:t xml:space="preserve"> with the line </w:t>
      </w:r>
      <w:r w:rsidRPr="00392D01">
        <w:rPr>
          <w:rFonts w:ascii="Andalus" w:hAnsi="Andalus" w:cs="Andalus"/>
          <w:position w:val="-10"/>
        </w:rPr>
        <w:object w:dxaOrig="1359" w:dyaOrig="320">
          <v:shape id="_x0000_i1326" type="#_x0000_t75" style="width:68.25pt;height:15.75pt" o:ole="">
            <v:imagedata r:id="rId571" o:title=""/>
          </v:shape>
          <o:OLEObject Type="Embed" ProgID="Equation.DSMT4" ShapeID="_x0000_i1326" DrawAspect="Content" ObjectID="_1662516113" r:id="rId572"/>
        </w:object>
      </w:r>
      <w:r>
        <w:t xml:space="preserve">.                                Ans: </w:t>
      </w:r>
      <w:r w:rsidRPr="00392D01">
        <w:rPr>
          <w:rFonts w:ascii="Andalus" w:hAnsi="Andalus" w:cs="Andalus"/>
          <w:position w:val="-10"/>
        </w:rPr>
        <w:object w:dxaOrig="2780" w:dyaOrig="320">
          <v:shape id="_x0000_i1327" type="#_x0000_t75" style="width:138.75pt;height:15.75pt" o:ole="">
            <v:imagedata r:id="rId573" o:title=""/>
          </v:shape>
          <o:OLEObject Type="Embed" ProgID="Equation.DSMT4" ShapeID="_x0000_i1327" DrawAspect="Content" ObjectID="_1662516114" r:id="rId574"/>
        </w:object>
      </w:r>
      <w:r>
        <w:t>.</w:t>
      </w:r>
    </w:p>
    <w:p w:rsidR="009149FA" w:rsidRPr="00392D01" w:rsidRDefault="009149FA" w:rsidP="006B27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149FA" w:rsidRPr="00392D01" w:rsidSect="00392D01">
      <w:footerReference w:type="default" r:id="rId575"/>
      <w:pgSz w:w="12240" w:h="15840"/>
      <w:pgMar w:top="720" w:right="720" w:bottom="72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A23" w:rsidRDefault="001D2A23" w:rsidP="0021645F">
      <w:pPr>
        <w:spacing w:after="0" w:line="240" w:lineRule="auto"/>
      </w:pPr>
      <w:r>
        <w:separator/>
      </w:r>
    </w:p>
  </w:endnote>
  <w:endnote w:type="continuationSeparator" w:id="1">
    <w:p w:rsidR="001D2A23" w:rsidRDefault="001D2A23" w:rsidP="0021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87F" w:rsidRDefault="00D1387F">
    <w:pPr>
      <w:pStyle w:val="Footer"/>
    </w:pPr>
    <w:r>
      <w:rPr>
        <w:rFonts w:asciiTheme="majorHAnsi" w:eastAsiaTheme="majorEastAsia" w:hAnsiTheme="majorHAnsi" w:cstheme="majorBidi"/>
      </w:rPr>
      <w:t xml:space="preserve">     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Pr="00492DED">
      <w:rPr>
        <w:rFonts w:eastAsiaTheme="minorEastAsia"/>
      </w:rPr>
      <w:fldChar w:fldCharType="begin"/>
    </w:r>
    <w:r>
      <w:instrText xml:space="preserve"> PAGE   \* MERGEFORMAT </w:instrText>
    </w:r>
    <w:r w:rsidRPr="00492DED">
      <w:rPr>
        <w:rFonts w:eastAsiaTheme="minorEastAsia"/>
      </w:rPr>
      <w:fldChar w:fldCharType="separate"/>
    </w:r>
    <w:r w:rsidR="009B7FDF" w:rsidRPr="009B7FDF">
      <w:rPr>
        <w:rFonts w:asciiTheme="majorHAnsi" w:eastAsiaTheme="majorEastAsia" w:hAnsiTheme="majorHAnsi" w:cstheme="majorBidi"/>
        <w:noProof/>
      </w:rPr>
      <w:t>14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</w:rPr>
      <w:pict>
        <v:group id="Group 441" o:spid="_x0000_s2051" style="position:absolute;margin-left:0;margin-top:0;width:610.8pt;height:64.8pt;flip:y;z-index:2515865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>
      <w:rPr>
        <w:noProof/>
      </w:rPr>
      <w:pict>
        <v:rect id="Rectangle 444" o:spid="_x0000_s2050" style="position:absolute;margin-left:0;margin-top:0;width:7.15pt;height:64.8pt;z-index:25159372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<w10:wrap anchorx="margin" anchory="page"/>
        </v:rect>
      </w:pict>
    </w:r>
    <w:r>
      <w:rPr>
        <w:noProof/>
      </w:rPr>
      <w:pict>
        <v:rect id="Rectangle 445" o:spid="_x0000_s2049" style="position:absolute;margin-left:0;margin-top:0;width:7.2pt;height:64.8pt;z-index:25158860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<w10:wrap anchorx="margin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A23" w:rsidRDefault="001D2A23" w:rsidP="0021645F">
      <w:pPr>
        <w:spacing w:after="0" w:line="240" w:lineRule="auto"/>
      </w:pPr>
      <w:r>
        <w:separator/>
      </w:r>
    </w:p>
  </w:footnote>
  <w:footnote w:type="continuationSeparator" w:id="1">
    <w:p w:rsidR="001D2A23" w:rsidRDefault="001D2A23" w:rsidP="0021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0644"/>
    <w:multiLevelType w:val="hybridMultilevel"/>
    <w:tmpl w:val="3CF0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64091"/>
    <w:multiLevelType w:val="hybridMultilevel"/>
    <w:tmpl w:val="C5A4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B0EAD"/>
    <w:multiLevelType w:val="hybridMultilevel"/>
    <w:tmpl w:val="C5A4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12A88"/>
    <w:multiLevelType w:val="hybridMultilevel"/>
    <w:tmpl w:val="C854C042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>
    <w:nsid w:val="22E13B4E"/>
    <w:multiLevelType w:val="hybridMultilevel"/>
    <w:tmpl w:val="C5A4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86102"/>
    <w:multiLevelType w:val="hybridMultilevel"/>
    <w:tmpl w:val="A8E4BC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A1F98"/>
    <w:multiLevelType w:val="hybridMultilevel"/>
    <w:tmpl w:val="C5A4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017B0"/>
    <w:multiLevelType w:val="hybridMultilevel"/>
    <w:tmpl w:val="DB422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DF54F1"/>
    <w:multiLevelType w:val="hybridMultilevel"/>
    <w:tmpl w:val="3CF0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F164DA"/>
    <w:multiLevelType w:val="hybridMultilevel"/>
    <w:tmpl w:val="71E2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913A8"/>
    <w:multiLevelType w:val="hybridMultilevel"/>
    <w:tmpl w:val="00F2AD7E"/>
    <w:lvl w:ilvl="0" w:tplc="4A44AA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222907"/>
    <w:multiLevelType w:val="hybridMultilevel"/>
    <w:tmpl w:val="E482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511644"/>
    <w:multiLevelType w:val="hybridMultilevel"/>
    <w:tmpl w:val="C562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CB5D4A"/>
    <w:multiLevelType w:val="hybridMultilevel"/>
    <w:tmpl w:val="744E5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2C5037"/>
    <w:multiLevelType w:val="hybridMultilevel"/>
    <w:tmpl w:val="9412E038"/>
    <w:lvl w:ilvl="0" w:tplc="223800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9"/>
  </w:num>
  <w:num w:numId="5">
    <w:abstractNumId w:val="12"/>
  </w:num>
  <w:num w:numId="6">
    <w:abstractNumId w:val="13"/>
  </w:num>
  <w:num w:numId="7">
    <w:abstractNumId w:val="14"/>
  </w:num>
  <w:num w:numId="8">
    <w:abstractNumId w:val="11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  <w:num w:numId="13">
    <w:abstractNumId w:val="4"/>
  </w:num>
  <w:num w:numId="14">
    <w:abstractNumId w:val="6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62480"/>
    <w:rsid w:val="000019FD"/>
    <w:rsid w:val="00002E88"/>
    <w:rsid w:val="00004F80"/>
    <w:rsid w:val="00005078"/>
    <w:rsid w:val="00007369"/>
    <w:rsid w:val="00014A8C"/>
    <w:rsid w:val="00044E72"/>
    <w:rsid w:val="0005041B"/>
    <w:rsid w:val="00050541"/>
    <w:rsid w:val="00060C8E"/>
    <w:rsid w:val="00062480"/>
    <w:rsid w:val="00063C6E"/>
    <w:rsid w:val="00064F06"/>
    <w:rsid w:val="000721D7"/>
    <w:rsid w:val="00076D65"/>
    <w:rsid w:val="00077BA2"/>
    <w:rsid w:val="0008210F"/>
    <w:rsid w:val="000848F1"/>
    <w:rsid w:val="00085010"/>
    <w:rsid w:val="00086E85"/>
    <w:rsid w:val="000A1001"/>
    <w:rsid w:val="000A392E"/>
    <w:rsid w:val="000A44F4"/>
    <w:rsid w:val="000A5EC9"/>
    <w:rsid w:val="000A7281"/>
    <w:rsid w:val="000B1644"/>
    <w:rsid w:val="000B31CA"/>
    <w:rsid w:val="000B4DE8"/>
    <w:rsid w:val="000B5E04"/>
    <w:rsid w:val="000B6798"/>
    <w:rsid w:val="000C03F9"/>
    <w:rsid w:val="000D053A"/>
    <w:rsid w:val="000E09D3"/>
    <w:rsid w:val="000E3F92"/>
    <w:rsid w:val="000E5C87"/>
    <w:rsid w:val="000E6F12"/>
    <w:rsid w:val="000F152E"/>
    <w:rsid w:val="000F1820"/>
    <w:rsid w:val="000F22A1"/>
    <w:rsid w:val="000F24AA"/>
    <w:rsid w:val="000F71E9"/>
    <w:rsid w:val="00102E30"/>
    <w:rsid w:val="00104709"/>
    <w:rsid w:val="00120189"/>
    <w:rsid w:val="00121996"/>
    <w:rsid w:val="00121A24"/>
    <w:rsid w:val="00122D3D"/>
    <w:rsid w:val="00123331"/>
    <w:rsid w:val="00131A6E"/>
    <w:rsid w:val="00133556"/>
    <w:rsid w:val="00133D34"/>
    <w:rsid w:val="00134E5D"/>
    <w:rsid w:val="001447CC"/>
    <w:rsid w:val="00146363"/>
    <w:rsid w:val="00155773"/>
    <w:rsid w:val="00175761"/>
    <w:rsid w:val="001777AE"/>
    <w:rsid w:val="00190267"/>
    <w:rsid w:val="001B1C95"/>
    <w:rsid w:val="001B7A09"/>
    <w:rsid w:val="001C097C"/>
    <w:rsid w:val="001C1A27"/>
    <w:rsid w:val="001C230B"/>
    <w:rsid w:val="001D2A23"/>
    <w:rsid w:val="001F293B"/>
    <w:rsid w:val="001F2955"/>
    <w:rsid w:val="00200D4C"/>
    <w:rsid w:val="002011D7"/>
    <w:rsid w:val="00201AB4"/>
    <w:rsid w:val="00202C09"/>
    <w:rsid w:val="00203A17"/>
    <w:rsid w:val="0020696A"/>
    <w:rsid w:val="002101F9"/>
    <w:rsid w:val="00210B21"/>
    <w:rsid w:val="0021645F"/>
    <w:rsid w:val="002230E4"/>
    <w:rsid w:val="002239AE"/>
    <w:rsid w:val="002258EA"/>
    <w:rsid w:val="00230470"/>
    <w:rsid w:val="0024505B"/>
    <w:rsid w:val="00246C67"/>
    <w:rsid w:val="00247E2E"/>
    <w:rsid w:val="00255BA9"/>
    <w:rsid w:val="00260644"/>
    <w:rsid w:val="00262E40"/>
    <w:rsid w:val="00263582"/>
    <w:rsid w:val="002659A6"/>
    <w:rsid w:val="00266468"/>
    <w:rsid w:val="00266A9B"/>
    <w:rsid w:val="00267660"/>
    <w:rsid w:val="002679E8"/>
    <w:rsid w:val="002708AC"/>
    <w:rsid w:val="00276AA5"/>
    <w:rsid w:val="00282457"/>
    <w:rsid w:val="00291BE5"/>
    <w:rsid w:val="002A39F0"/>
    <w:rsid w:val="002A5519"/>
    <w:rsid w:val="002A5937"/>
    <w:rsid w:val="002A6B02"/>
    <w:rsid w:val="002B27A6"/>
    <w:rsid w:val="002B5544"/>
    <w:rsid w:val="002C5695"/>
    <w:rsid w:val="002E3714"/>
    <w:rsid w:val="002E60C0"/>
    <w:rsid w:val="002E658D"/>
    <w:rsid w:val="00300FF5"/>
    <w:rsid w:val="00301260"/>
    <w:rsid w:val="0030388B"/>
    <w:rsid w:val="003077FF"/>
    <w:rsid w:val="0031580D"/>
    <w:rsid w:val="00315A3E"/>
    <w:rsid w:val="00315C9B"/>
    <w:rsid w:val="00315DC7"/>
    <w:rsid w:val="00327069"/>
    <w:rsid w:val="0032723D"/>
    <w:rsid w:val="00330F4C"/>
    <w:rsid w:val="00344EF6"/>
    <w:rsid w:val="00353CCC"/>
    <w:rsid w:val="0035771C"/>
    <w:rsid w:val="0036320B"/>
    <w:rsid w:val="00367350"/>
    <w:rsid w:val="003832F2"/>
    <w:rsid w:val="003840C2"/>
    <w:rsid w:val="00392D01"/>
    <w:rsid w:val="003A411E"/>
    <w:rsid w:val="003A42C5"/>
    <w:rsid w:val="003A574E"/>
    <w:rsid w:val="003B5F60"/>
    <w:rsid w:val="003C145F"/>
    <w:rsid w:val="003C1498"/>
    <w:rsid w:val="003C666F"/>
    <w:rsid w:val="003C7922"/>
    <w:rsid w:val="003D1924"/>
    <w:rsid w:val="003D22CF"/>
    <w:rsid w:val="003D2457"/>
    <w:rsid w:val="003F1D80"/>
    <w:rsid w:val="003F2EB1"/>
    <w:rsid w:val="003F7A84"/>
    <w:rsid w:val="004008B0"/>
    <w:rsid w:val="004111A0"/>
    <w:rsid w:val="00412CBB"/>
    <w:rsid w:val="0042318A"/>
    <w:rsid w:val="00424D3D"/>
    <w:rsid w:val="00427793"/>
    <w:rsid w:val="004400C9"/>
    <w:rsid w:val="004434DF"/>
    <w:rsid w:val="0044721C"/>
    <w:rsid w:val="00447EF3"/>
    <w:rsid w:val="00454452"/>
    <w:rsid w:val="004547E9"/>
    <w:rsid w:val="00455958"/>
    <w:rsid w:val="00461161"/>
    <w:rsid w:val="00465986"/>
    <w:rsid w:val="004666D7"/>
    <w:rsid w:val="004703EE"/>
    <w:rsid w:val="00472064"/>
    <w:rsid w:val="00472249"/>
    <w:rsid w:val="00472864"/>
    <w:rsid w:val="00483785"/>
    <w:rsid w:val="004840E4"/>
    <w:rsid w:val="00492DED"/>
    <w:rsid w:val="004931DE"/>
    <w:rsid w:val="00495BBD"/>
    <w:rsid w:val="004A0094"/>
    <w:rsid w:val="004A36B9"/>
    <w:rsid w:val="004A6034"/>
    <w:rsid w:val="004B2618"/>
    <w:rsid w:val="004B2D21"/>
    <w:rsid w:val="004B4380"/>
    <w:rsid w:val="004B4F18"/>
    <w:rsid w:val="004B5AF9"/>
    <w:rsid w:val="004B5F27"/>
    <w:rsid w:val="004D0D06"/>
    <w:rsid w:val="004D2FB1"/>
    <w:rsid w:val="004D57B1"/>
    <w:rsid w:val="004E00CD"/>
    <w:rsid w:val="004E4CC9"/>
    <w:rsid w:val="005032CB"/>
    <w:rsid w:val="00503681"/>
    <w:rsid w:val="00514EAD"/>
    <w:rsid w:val="00515213"/>
    <w:rsid w:val="00523EFC"/>
    <w:rsid w:val="00530118"/>
    <w:rsid w:val="00531447"/>
    <w:rsid w:val="00533FBC"/>
    <w:rsid w:val="005348DF"/>
    <w:rsid w:val="00535EBC"/>
    <w:rsid w:val="00536D76"/>
    <w:rsid w:val="00541479"/>
    <w:rsid w:val="0054154D"/>
    <w:rsid w:val="00542662"/>
    <w:rsid w:val="00546DD6"/>
    <w:rsid w:val="00564C01"/>
    <w:rsid w:val="0056555F"/>
    <w:rsid w:val="00566F7B"/>
    <w:rsid w:val="0056788B"/>
    <w:rsid w:val="00567E3E"/>
    <w:rsid w:val="00575E46"/>
    <w:rsid w:val="00580296"/>
    <w:rsid w:val="00581976"/>
    <w:rsid w:val="00582DA3"/>
    <w:rsid w:val="00583A34"/>
    <w:rsid w:val="00592E4A"/>
    <w:rsid w:val="005939B8"/>
    <w:rsid w:val="00593A05"/>
    <w:rsid w:val="00597DC2"/>
    <w:rsid w:val="005A7B2C"/>
    <w:rsid w:val="005B47AB"/>
    <w:rsid w:val="005C0064"/>
    <w:rsid w:val="005C0DA7"/>
    <w:rsid w:val="005C29D9"/>
    <w:rsid w:val="005C6FC1"/>
    <w:rsid w:val="005F1999"/>
    <w:rsid w:val="005F1C8D"/>
    <w:rsid w:val="005F3B88"/>
    <w:rsid w:val="00605CCE"/>
    <w:rsid w:val="00617176"/>
    <w:rsid w:val="00622FAB"/>
    <w:rsid w:val="00624D8C"/>
    <w:rsid w:val="00635686"/>
    <w:rsid w:val="00636A2A"/>
    <w:rsid w:val="00651B94"/>
    <w:rsid w:val="00656D26"/>
    <w:rsid w:val="00660DDD"/>
    <w:rsid w:val="00660F00"/>
    <w:rsid w:val="00661132"/>
    <w:rsid w:val="006627D9"/>
    <w:rsid w:val="00662F78"/>
    <w:rsid w:val="00673707"/>
    <w:rsid w:val="00674A1C"/>
    <w:rsid w:val="00675400"/>
    <w:rsid w:val="006808E8"/>
    <w:rsid w:val="00681A17"/>
    <w:rsid w:val="006824A8"/>
    <w:rsid w:val="006858DD"/>
    <w:rsid w:val="00687D27"/>
    <w:rsid w:val="00687EE0"/>
    <w:rsid w:val="00692E4B"/>
    <w:rsid w:val="006B2788"/>
    <w:rsid w:val="006B279C"/>
    <w:rsid w:val="006C16AD"/>
    <w:rsid w:val="006C3AAC"/>
    <w:rsid w:val="006C51C3"/>
    <w:rsid w:val="006C6E8E"/>
    <w:rsid w:val="006C7D6E"/>
    <w:rsid w:val="006E3308"/>
    <w:rsid w:val="006E33B5"/>
    <w:rsid w:val="006F3564"/>
    <w:rsid w:val="006F5908"/>
    <w:rsid w:val="0070276A"/>
    <w:rsid w:val="00704C75"/>
    <w:rsid w:val="00705160"/>
    <w:rsid w:val="0071170C"/>
    <w:rsid w:val="00713968"/>
    <w:rsid w:val="00714BE0"/>
    <w:rsid w:val="0073226B"/>
    <w:rsid w:val="00735B9F"/>
    <w:rsid w:val="00744B10"/>
    <w:rsid w:val="00747594"/>
    <w:rsid w:val="0076056D"/>
    <w:rsid w:val="00763007"/>
    <w:rsid w:val="00771763"/>
    <w:rsid w:val="007724F6"/>
    <w:rsid w:val="00776735"/>
    <w:rsid w:val="0078633B"/>
    <w:rsid w:val="00791811"/>
    <w:rsid w:val="00794501"/>
    <w:rsid w:val="00797FB0"/>
    <w:rsid w:val="007A0C22"/>
    <w:rsid w:val="007A1770"/>
    <w:rsid w:val="007A444F"/>
    <w:rsid w:val="007A5650"/>
    <w:rsid w:val="007A59FF"/>
    <w:rsid w:val="007A7E20"/>
    <w:rsid w:val="007B15B6"/>
    <w:rsid w:val="007B516E"/>
    <w:rsid w:val="007C02E0"/>
    <w:rsid w:val="007C68ED"/>
    <w:rsid w:val="007C7568"/>
    <w:rsid w:val="007D0995"/>
    <w:rsid w:val="007D0CD1"/>
    <w:rsid w:val="007D294A"/>
    <w:rsid w:val="007E2389"/>
    <w:rsid w:val="007E5D4E"/>
    <w:rsid w:val="007F5BA0"/>
    <w:rsid w:val="008001CB"/>
    <w:rsid w:val="00802744"/>
    <w:rsid w:val="00806A43"/>
    <w:rsid w:val="00810E81"/>
    <w:rsid w:val="00824545"/>
    <w:rsid w:val="008255B4"/>
    <w:rsid w:val="00826EE3"/>
    <w:rsid w:val="008273D6"/>
    <w:rsid w:val="008363C0"/>
    <w:rsid w:val="00840166"/>
    <w:rsid w:val="00842148"/>
    <w:rsid w:val="008439D9"/>
    <w:rsid w:val="00854F03"/>
    <w:rsid w:val="00860167"/>
    <w:rsid w:val="00862AAA"/>
    <w:rsid w:val="008654EB"/>
    <w:rsid w:val="008658D1"/>
    <w:rsid w:val="008761F6"/>
    <w:rsid w:val="008774F6"/>
    <w:rsid w:val="00877899"/>
    <w:rsid w:val="00880B22"/>
    <w:rsid w:val="00882B61"/>
    <w:rsid w:val="00882CEB"/>
    <w:rsid w:val="0088765E"/>
    <w:rsid w:val="00890143"/>
    <w:rsid w:val="00892443"/>
    <w:rsid w:val="00892840"/>
    <w:rsid w:val="00893741"/>
    <w:rsid w:val="008A196D"/>
    <w:rsid w:val="008C450E"/>
    <w:rsid w:val="008C4B3E"/>
    <w:rsid w:val="008C5C11"/>
    <w:rsid w:val="008C7254"/>
    <w:rsid w:val="008D27DD"/>
    <w:rsid w:val="008D4F37"/>
    <w:rsid w:val="008E3445"/>
    <w:rsid w:val="008E47DF"/>
    <w:rsid w:val="008F5F72"/>
    <w:rsid w:val="00902616"/>
    <w:rsid w:val="00903E43"/>
    <w:rsid w:val="009149FA"/>
    <w:rsid w:val="00921FFE"/>
    <w:rsid w:val="00925245"/>
    <w:rsid w:val="00933087"/>
    <w:rsid w:val="00944433"/>
    <w:rsid w:val="00951CCA"/>
    <w:rsid w:val="00952916"/>
    <w:rsid w:val="00955FA7"/>
    <w:rsid w:val="009563CE"/>
    <w:rsid w:val="00957421"/>
    <w:rsid w:val="0095788E"/>
    <w:rsid w:val="009619CB"/>
    <w:rsid w:val="00962AC7"/>
    <w:rsid w:val="00970216"/>
    <w:rsid w:val="00970EFE"/>
    <w:rsid w:val="00971BF3"/>
    <w:rsid w:val="009725F1"/>
    <w:rsid w:val="0097629E"/>
    <w:rsid w:val="009811C3"/>
    <w:rsid w:val="009869F8"/>
    <w:rsid w:val="00990C70"/>
    <w:rsid w:val="00997FCB"/>
    <w:rsid w:val="009A3BA8"/>
    <w:rsid w:val="009A60F1"/>
    <w:rsid w:val="009B3D35"/>
    <w:rsid w:val="009B6288"/>
    <w:rsid w:val="009B68E6"/>
    <w:rsid w:val="009B7D27"/>
    <w:rsid w:val="009B7FDF"/>
    <w:rsid w:val="009D1EB8"/>
    <w:rsid w:val="009E1142"/>
    <w:rsid w:val="009E2C2F"/>
    <w:rsid w:val="009F2383"/>
    <w:rsid w:val="009F7D47"/>
    <w:rsid w:val="00A03F0E"/>
    <w:rsid w:val="00A13DF1"/>
    <w:rsid w:val="00A14574"/>
    <w:rsid w:val="00A15E56"/>
    <w:rsid w:val="00A21491"/>
    <w:rsid w:val="00A2725F"/>
    <w:rsid w:val="00A339E4"/>
    <w:rsid w:val="00A536FC"/>
    <w:rsid w:val="00A8457A"/>
    <w:rsid w:val="00A91353"/>
    <w:rsid w:val="00A92987"/>
    <w:rsid w:val="00A9762E"/>
    <w:rsid w:val="00AA12C4"/>
    <w:rsid w:val="00AB43FA"/>
    <w:rsid w:val="00AB5743"/>
    <w:rsid w:val="00AB7355"/>
    <w:rsid w:val="00AC6F31"/>
    <w:rsid w:val="00AD41B2"/>
    <w:rsid w:val="00AD6DE7"/>
    <w:rsid w:val="00AE0F54"/>
    <w:rsid w:val="00AE3525"/>
    <w:rsid w:val="00AE526E"/>
    <w:rsid w:val="00AE650A"/>
    <w:rsid w:val="00AF5081"/>
    <w:rsid w:val="00AF5BE6"/>
    <w:rsid w:val="00B00D87"/>
    <w:rsid w:val="00B02A97"/>
    <w:rsid w:val="00B1487C"/>
    <w:rsid w:val="00B15B19"/>
    <w:rsid w:val="00B22362"/>
    <w:rsid w:val="00B2480C"/>
    <w:rsid w:val="00B275EA"/>
    <w:rsid w:val="00B35747"/>
    <w:rsid w:val="00B37399"/>
    <w:rsid w:val="00B40152"/>
    <w:rsid w:val="00B43F7D"/>
    <w:rsid w:val="00B562E7"/>
    <w:rsid w:val="00B56967"/>
    <w:rsid w:val="00B65DF8"/>
    <w:rsid w:val="00B77007"/>
    <w:rsid w:val="00B82D09"/>
    <w:rsid w:val="00B8572B"/>
    <w:rsid w:val="00B92385"/>
    <w:rsid w:val="00B92990"/>
    <w:rsid w:val="00B97C19"/>
    <w:rsid w:val="00BA1162"/>
    <w:rsid w:val="00BA2CC2"/>
    <w:rsid w:val="00BA6824"/>
    <w:rsid w:val="00BB0BCF"/>
    <w:rsid w:val="00BB0D1C"/>
    <w:rsid w:val="00BB0EFC"/>
    <w:rsid w:val="00BB124C"/>
    <w:rsid w:val="00BB65A2"/>
    <w:rsid w:val="00BD1D92"/>
    <w:rsid w:val="00BD4001"/>
    <w:rsid w:val="00BD49B2"/>
    <w:rsid w:val="00BD6822"/>
    <w:rsid w:val="00BF2023"/>
    <w:rsid w:val="00C01B9A"/>
    <w:rsid w:val="00C01FCD"/>
    <w:rsid w:val="00C03562"/>
    <w:rsid w:val="00C05C2A"/>
    <w:rsid w:val="00C142D1"/>
    <w:rsid w:val="00C15AF3"/>
    <w:rsid w:val="00C20F9F"/>
    <w:rsid w:val="00C2375F"/>
    <w:rsid w:val="00C401D8"/>
    <w:rsid w:val="00C4137F"/>
    <w:rsid w:val="00C41C2B"/>
    <w:rsid w:val="00C51315"/>
    <w:rsid w:val="00C53DBE"/>
    <w:rsid w:val="00C70A57"/>
    <w:rsid w:val="00C72E60"/>
    <w:rsid w:val="00C77E60"/>
    <w:rsid w:val="00C82BA5"/>
    <w:rsid w:val="00C84963"/>
    <w:rsid w:val="00C85740"/>
    <w:rsid w:val="00C90A37"/>
    <w:rsid w:val="00C92DBD"/>
    <w:rsid w:val="00C978E5"/>
    <w:rsid w:val="00CA5398"/>
    <w:rsid w:val="00CA6EA9"/>
    <w:rsid w:val="00CB0176"/>
    <w:rsid w:val="00CC08E9"/>
    <w:rsid w:val="00CC144F"/>
    <w:rsid w:val="00CC42F2"/>
    <w:rsid w:val="00CC6913"/>
    <w:rsid w:val="00CD0DD7"/>
    <w:rsid w:val="00CD13C7"/>
    <w:rsid w:val="00CD478C"/>
    <w:rsid w:val="00CE34B5"/>
    <w:rsid w:val="00CE5CCD"/>
    <w:rsid w:val="00CF522F"/>
    <w:rsid w:val="00D1387F"/>
    <w:rsid w:val="00D15392"/>
    <w:rsid w:val="00D1770D"/>
    <w:rsid w:val="00D20ABA"/>
    <w:rsid w:val="00D26409"/>
    <w:rsid w:val="00D34A6B"/>
    <w:rsid w:val="00D36341"/>
    <w:rsid w:val="00D50064"/>
    <w:rsid w:val="00D510E7"/>
    <w:rsid w:val="00D5228E"/>
    <w:rsid w:val="00D52E45"/>
    <w:rsid w:val="00D53DE2"/>
    <w:rsid w:val="00D568E7"/>
    <w:rsid w:val="00D56FF4"/>
    <w:rsid w:val="00D600E1"/>
    <w:rsid w:val="00D61BA6"/>
    <w:rsid w:val="00D66831"/>
    <w:rsid w:val="00D70CB7"/>
    <w:rsid w:val="00D80674"/>
    <w:rsid w:val="00D807B0"/>
    <w:rsid w:val="00D80CE6"/>
    <w:rsid w:val="00D84F7C"/>
    <w:rsid w:val="00D864D3"/>
    <w:rsid w:val="00D918D8"/>
    <w:rsid w:val="00D93584"/>
    <w:rsid w:val="00D97136"/>
    <w:rsid w:val="00DA0FB7"/>
    <w:rsid w:val="00DA3127"/>
    <w:rsid w:val="00DB7026"/>
    <w:rsid w:val="00DB7EA5"/>
    <w:rsid w:val="00DC14FC"/>
    <w:rsid w:val="00DC1C49"/>
    <w:rsid w:val="00DC776A"/>
    <w:rsid w:val="00DF345E"/>
    <w:rsid w:val="00DF6BF7"/>
    <w:rsid w:val="00E14664"/>
    <w:rsid w:val="00E15CD7"/>
    <w:rsid w:val="00E21790"/>
    <w:rsid w:val="00E23C65"/>
    <w:rsid w:val="00E25ACB"/>
    <w:rsid w:val="00E270B5"/>
    <w:rsid w:val="00E43E06"/>
    <w:rsid w:val="00E5182E"/>
    <w:rsid w:val="00E56AA1"/>
    <w:rsid w:val="00E6084B"/>
    <w:rsid w:val="00E71C0A"/>
    <w:rsid w:val="00E7319B"/>
    <w:rsid w:val="00E73423"/>
    <w:rsid w:val="00E815A4"/>
    <w:rsid w:val="00E864DD"/>
    <w:rsid w:val="00EB4447"/>
    <w:rsid w:val="00EB5E81"/>
    <w:rsid w:val="00EC27A9"/>
    <w:rsid w:val="00EC7515"/>
    <w:rsid w:val="00ED0753"/>
    <w:rsid w:val="00ED1ED8"/>
    <w:rsid w:val="00ED666F"/>
    <w:rsid w:val="00EE24B3"/>
    <w:rsid w:val="00EE2736"/>
    <w:rsid w:val="00EE42E1"/>
    <w:rsid w:val="00EE59FC"/>
    <w:rsid w:val="00EE6627"/>
    <w:rsid w:val="00EF2B85"/>
    <w:rsid w:val="00EF5454"/>
    <w:rsid w:val="00EF6833"/>
    <w:rsid w:val="00EF6A20"/>
    <w:rsid w:val="00F01510"/>
    <w:rsid w:val="00F04E83"/>
    <w:rsid w:val="00F11D28"/>
    <w:rsid w:val="00F27267"/>
    <w:rsid w:val="00F36380"/>
    <w:rsid w:val="00F415B7"/>
    <w:rsid w:val="00F427B4"/>
    <w:rsid w:val="00F45FD1"/>
    <w:rsid w:val="00F46376"/>
    <w:rsid w:val="00F543C7"/>
    <w:rsid w:val="00F551B7"/>
    <w:rsid w:val="00F60FA2"/>
    <w:rsid w:val="00F6292A"/>
    <w:rsid w:val="00F65A0E"/>
    <w:rsid w:val="00F70346"/>
    <w:rsid w:val="00F809D4"/>
    <w:rsid w:val="00F86B1E"/>
    <w:rsid w:val="00F92041"/>
    <w:rsid w:val="00FA3681"/>
    <w:rsid w:val="00FA6C0A"/>
    <w:rsid w:val="00FC3BA5"/>
    <w:rsid w:val="00FD6DE8"/>
    <w:rsid w:val="00FE2567"/>
    <w:rsid w:val="00FE518D"/>
    <w:rsid w:val="00FF0814"/>
    <w:rsid w:val="00FF6084"/>
    <w:rsid w:val="00FF6885"/>
    <w:rsid w:val="00FF7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E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5F"/>
  </w:style>
  <w:style w:type="paragraph" w:styleId="Footer">
    <w:name w:val="footer"/>
    <w:basedOn w:val="Normal"/>
    <w:link w:val="FooterChar"/>
    <w:uiPriority w:val="99"/>
    <w:unhideWhenUsed/>
    <w:rsid w:val="0021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5F"/>
  </w:style>
  <w:style w:type="paragraph" w:styleId="NoSpacing">
    <w:name w:val="No Spacing"/>
    <w:link w:val="NoSpacingChar"/>
    <w:uiPriority w:val="1"/>
    <w:qFormat/>
    <w:rsid w:val="00B923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238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6A20"/>
    <w:rPr>
      <w:color w:val="808080"/>
    </w:rPr>
  </w:style>
  <w:style w:type="paragraph" w:styleId="NormalWeb">
    <w:name w:val="Normal (Web)"/>
    <w:basedOn w:val="Normal"/>
    <w:uiPriority w:val="99"/>
    <w:unhideWhenUsed/>
    <w:rsid w:val="008D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8D27DD"/>
  </w:style>
  <w:style w:type="character" w:customStyle="1" w:styleId="mn">
    <w:name w:val="mn"/>
    <w:basedOn w:val="DefaultParagraphFont"/>
    <w:rsid w:val="008D27DD"/>
  </w:style>
  <w:style w:type="character" w:customStyle="1" w:styleId="mjxassistivemathml">
    <w:name w:val="mjx_assistive_mathml"/>
    <w:basedOn w:val="DefaultParagraphFont"/>
    <w:rsid w:val="008D27DD"/>
  </w:style>
  <w:style w:type="character" w:customStyle="1" w:styleId="mo">
    <w:name w:val="mo"/>
    <w:basedOn w:val="DefaultParagraphFont"/>
    <w:rsid w:val="008D27DD"/>
  </w:style>
  <w:style w:type="character" w:customStyle="1" w:styleId="msqrt">
    <w:name w:val="msqrt"/>
    <w:basedOn w:val="DefaultParagraphFont"/>
    <w:rsid w:val="008D27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2.wmf"/><Relationship Id="rId21" Type="http://schemas.openxmlformats.org/officeDocument/2006/relationships/oleObject" Target="embeddings/oleObject6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67.bin"/><Relationship Id="rId366" Type="http://schemas.openxmlformats.org/officeDocument/2006/relationships/oleObject" Target="embeddings/oleObject195.bin"/><Relationship Id="rId531" Type="http://schemas.openxmlformats.org/officeDocument/2006/relationships/image" Target="media/image242.wmf"/><Relationship Id="rId573" Type="http://schemas.openxmlformats.org/officeDocument/2006/relationships/image" Target="media/image263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image" Target="media/image194.wmf"/><Relationship Id="rId268" Type="http://schemas.openxmlformats.org/officeDocument/2006/relationships/oleObject" Target="embeddings/oleObject133.bin"/><Relationship Id="rId475" Type="http://schemas.openxmlformats.org/officeDocument/2006/relationships/image" Target="media/image215.wmf"/><Relationship Id="rId32" Type="http://schemas.openxmlformats.org/officeDocument/2006/relationships/image" Target="media/image12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335" Type="http://schemas.openxmlformats.org/officeDocument/2006/relationships/image" Target="media/image152.wmf"/><Relationship Id="rId377" Type="http://schemas.openxmlformats.org/officeDocument/2006/relationships/image" Target="media/image169.wmf"/><Relationship Id="rId500" Type="http://schemas.openxmlformats.org/officeDocument/2006/relationships/oleObject" Target="embeddings/oleObject266.bin"/><Relationship Id="rId542" Type="http://schemas.openxmlformats.org/officeDocument/2006/relationships/oleObject" Target="embeddings/oleObject287.bin"/><Relationship Id="rId5" Type="http://schemas.openxmlformats.org/officeDocument/2006/relationships/settings" Target="settings.xml"/><Relationship Id="rId181" Type="http://schemas.openxmlformats.org/officeDocument/2006/relationships/oleObject" Target="embeddings/oleObject87.bin"/><Relationship Id="rId237" Type="http://schemas.openxmlformats.org/officeDocument/2006/relationships/image" Target="media/image114.wmf"/><Relationship Id="rId402" Type="http://schemas.openxmlformats.org/officeDocument/2006/relationships/oleObject" Target="embeddings/oleObject215.bin"/><Relationship Id="rId279" Type="http://schemas.openxmlformats.org/officeDocument/2006/relationships/image" Target="media/image133.wmf"/><Relationship Id="rId444" Type="http://schemas.openxmlformats.org/officeDocument/2006/relationships/oleObject" Target="embeddings/oleObject237.bin"/><Relationship Id="rId486" Type="http://schemas.openxmlformats.org/officeDocument/2006/relationships/oleObject" Target="embeddings/oleObject258.bin"/><Relationship Id="rId43" Type="http://schemas.openxmlformats.org/officeDocument/2006/relationships/image" Target="media/image17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2.bin"/><Relationship Id="rId346" Type="http://schemas.openxmlformats.org/officeDocument/2006/relationships/image" Target="media/image157.wmf"/><Relationship Id="rId388" Type="http://schemas.openxmlformats.org/officeDocument/2006/relationships/image" Target="media/image174.wmf"/><Relationship Id="rId511" Type="http://schemas.openxmlformats.org/officeDocument/2006/relationships/image" Target="media/image232.wmf"/><Relationship Id="rId553" Type="http://schemas.openxmlformats.org/officeDocument/2006/relationships/image" Target="media/image253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184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05.wmf"/><Relationship Id="rId497" Type="http://schemas.openxmlformats.org/officeDocument/2006/relationships/oleObject" Target="embeddings/oleObject264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46.wmf"/><Relationship Id="rId357" Type="http://schemas.openxmlformats.org/officeDocument/2006/relationships/oleObject" Target="embeddings/oleObject188.bin"/><Relationship Id="rId522" Type="http://schemas.openxmlformats.org/officeDocument/2006/relationships/oleObject" Target="embeddings/oleObject277.bin"/><Relationship Id="rId54" Type="http://schemas.openxmlformats.org/officeDocument/2006/relationships/image" Target="media/image22.wmf"/><Relationship Id="rId96" Type="http://schemas.openxmlformats.org/officeDocument/2006/relationships/image" Target="media/image43.wmf"/><Relationship Id="rId161" Type="http://schemas.openxmlformats.org/officeDocument/2006/relationships/oleObject" Target="embeddings/oleObject77.bin"/><Relationship Id="rId217" Type="http://schemas.openxmlformats.org/officeDocument/2006/relationships/image" Target="media/image104.wmf"/><Relationship Id="rId399" Type="http://schemas.openxmlformats.org/officeDocument/2006/relationships/image" Target="media/image178.wmf"/><Relationship Id="rId564" Type="http://schemas.openxmlformats.org/officeDocument/2006/relationships/oleObject" Target="embeddings/oleObject298.bin"/><Relationship Id="rId259" Type="http://schemas.openxmlformats.org/officeDocument/2006/relationships/image" Target="media/image124.wmf"/><Relationship Id="rId424" Type="http://schemas.openxmlformats.org/officeDocument/2006/relationships/oleObject" Target="embeddings/oleObject227.bin"/><Relationship Id="rId466" Type="http://schemas.openxmlformats.org/officeDocument/2006/relationships/oleObject" Target="embeddings/oleObject248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4.bin"/><Relationship Id="rId326" Type="http://schemas.openxmlformats.org/officeDocument/2006/relationships/image" Target="media/image150.wmf"/><Relationship Id="rId533" Type="http://schemas.openxmlformats.org/officeDocument/2006/relationships/image" Target="media/image243.wmf"/><Relationship Id="rId65" Type="http://schemas.openxmlformats.org/officeDocument/2006/relationships/image" Target="media/image28.wmf"/><Relationship Id="rId130" Type="http://schemas.openxmlformats.org/officeDocument/2006/relationships/image" Target="media/image61.wmf"/><Relationship Id="rId368" Type="http://schemas.openxmlformats.org/officeDocument/2006/relationships/oleObject" Target="embeddings/oleObject196.bin"/><Relationship Id="rId575" Type="http://schemas.openxmlformats.org/officeDocument/2006/relationships/footer" Target="footer1.xml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image" Target="media/image195.wmf"/><Relationship Id="rId477" Type="http://schemas.openxmlformats.org/officeDocument/2006/relationships/image" Target="media/image216.wmf"/><Relationship Id="rId281" Type="http://schemas.openxmlformats.org/officeDocument/2006/relationships/image" Target="media/image134.wmf"/><Relationship Id="rId337" Type="http://schemas.openxmlformats.org/officeDocument/2006/relationships/image" Target="media/image153.wmf"/><Relationship Id="rId502" Type="http://schemas.openxmlformats.org/officeDocument/2006/relationships/oleObject" Target="embeddings/oleObject267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7.bin"/><Relationship Id="rId379" Type="http://schemas.openxmlformats.org/officeDocument/2006/relationships/image" Target="media/image170.wmf"/><Relationship Id="rId544" Type="http://schemas.openxmlformats.org/officeDocument/2006/relationships/oleObject" Target="embeddings/oleObject288.bin"/><Relationship Id="rId7" Type="http://schemas.openxmlformats.org/officeDocument/2006/relationships/footnotes" Target="footnotes.xml"/><Relationship Id="rId183" Type="http://schemas.openxmlformats.org/officeDocument/2006/relationships/oleObject" Target="embeddings/oleObject88.bin"/><Relationship Id="rId239" Type="http://schemas.openxmlformats.org/officeDocument/2006/relationships/image" Target="media/image115.wmf"/><Relationship Id="rId390" Type="http://schemas.openxmlformats.org/officeDocument/2006/relationships/image" Target="media/image175.wmf"/><Relationship Id="rId404" Type="http://schemas.openxmlformats.org/officeDocument/2006/relationships/oleObject" Target="embeddings/oleObject217.bin"/><Relationship Id="rId446" Type="http://schemas.openxmlformats.org/officeDocument/2006/relationships/oleObject" Target="embeddings/oleObject238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4.bin"/><Relationship Id="rId488" Type="http://schemas.openxmlformats.org/officeDocument/2006/relationships/oleObject" Target="embeddings/oleObject259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348" Type="http://schemas.openxmlformats.org/officeDocument/2006/relationships/image" Target="media/image158.wmf"/><Relationship Id="rId513" Type="http://schemas.openxmlformats.org/officeDocument/2006/relationships/image" Target="media/image233.wmf"/><Relationship Id="rId555" Type="http://schemas.openxmlformats.org/officeDocument/2006/relationships/image" Target="media/image254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oleObject" Target="embeddings/oleObject101.bin"/><Relationship Id="rId415" Type="http://schemas.openxmlformats.org/officeDocument/2006/relationships/image" Target="media/image185.wmf"/><Relationship Id="rId457" Type="http://schemas.openxmlformats.org/officeDocument/2006/relationships/image" Target="media/image206.wmf"/><Relationship Id="rId261" Type="http://schemas.openxmlformats.org/officeDocument/2006/relationships/oleObject" Target="embeddings/oleObject129.bin"/><Relationship Id="rId499" Type="http://schemas.openxmlformats.org/officeDocument/2006/relationships/oleObject" Target="embeddings/oleObject265.bin"/><Relationship Id="rId14" Type="http://schemas.openxmlformats.org/officeDocument/2006/relationships/image" Target="media/image4.wmf"/><Relationship Id="rId56" Type="http://schemas.openxmlformats.org/officeDocument/2006/relationships/image" Target="media/image23.wmf"/><Relationship Id="rId317" Type="http://schemas.openxmlformats.org/officeDocument/2006/relationships/image" Target="media/image147.png"/><Relationship Id="rId359" Type="http://schemas.openxmlformats.org/officeDocument/2006/relationships/oleObject" Target="embeddings/oleObject190.bin"/><Relationship Id="rId524" Type="http://schemas.openxmlformats.org/officeDocument/2006/relationships/oleObject" Target="embeddings/oleObject278.bin"/><Relationship Id="rId566" Type="http://schemas.openxmlformats.org/officeDocument/2006/relationships/oleObject" Target="embeddings/oleObject299.bin"/><Relationship Id="rId98" Type="http://schemas.openxmlformats.org/officeDocument/2006/relationships/image" Target="media/image44.png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image" Target="media/image105.wmf"/><Relationship Id="rId370" Type="http://schemas.openxmlformats.org/officeDocument/2006/relationships/oleObject" Target="embeddings/oleObject197.bin"/><Relationship Id="rId426" Type="http://schemas.openxmlformats.org/officeDocument/2006/relationships/oleObject" Target="embeddings/oleObject228.bin"/><Relationship Id="rId230" Type="http://schemas.openxmlformats.org/officeDocument/2006/relationships/image" Target="media/image111.wmf"/><Relationship Id="rId468" Type="http://schemas.openxmlformats.org/officeDocument/2006/relationships/oleObject" Target="embeddings/oleObject249.bin"/><Relationship Id="rId25" Type="http://schemas.openxmlformats.org/officeDocument/2006/relationships/image" Target="media/image9.wmf"/><Relationship Id="rId67" Type="http://schemas.openxmlformats.org/officeDocument/2006/relationships/image" Target="media/image29.wmf"/><Relationship Id="rId272" Type="http://schemas.openxmlformats.org/officeDocument/2006/relationships/oleObject" Target="embeddings/oleObject135.bin"/><Relationship Id="rId328" Type="http://schemas.openxmlformats.org/officeDocument/2006/relationships/oleObject" Target="embeddings/oleObject170.bin"/><Relationship Id="rId535" Type="http://schemas.openxmlformats.org/officeDocument/2006/relationships/image" Target="media/image244.wmf"/><Relationship Id="rId577" Type="http://schemas.openxmlformats.org/officeDocument/2006/relationships/theme" Target="theme/theme1.xml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image" Target="media/image171.wmf"/><Relationship Id="rId241" Type="http://schemas.openxmlformats.org/officeDocument/2006/relationships/image" Target="media/image116.wmf"/><Relationship Id="rId437" Type="http://schemas.openxmlformats.org/officeDocument/2006/relationships/image" Target="media/image196.wmf"/><Relationship Id="rId479" Type="http://schemas.openxmlformats.org/officeDocument/2006/relationships/image" Target="media/image217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5.wmf"/><Relationship Id="rId339" Type="http://schemas.openxmlformats.org/officeDocument/2006/relationships/image" Target="media/image154.wmf"/><Relationship Id="rId490" Type="http://schemas.openxmlformats.org/officeDocument/2006/relationships/image" Target="media/image222.wmf"/><Relationship Id="rId504" Type="http://schemas.openxmlformats.org/officeDocument/2006/relationships/oleObject" Target="embeddings/oleObject268.bin"/><Relationship Id="rId546" Type="http://schemas.openxmlformats.org/officeDocument/2006/relationships/oleObject" Target="embeddings/oleObject289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6.wmf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59.wmf"/><Relationship Id="rId406" Type="http://schemas.openxmlformats.org/officeDocument/2006/relationships/oleObject" Target="embeddings/oleObject218.bin"/><Relationship Id="rId9" Type="http://schemas.openxmlformats.org/officeDocument/2006/relationships/image" Target="media/image1.png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209.bin"/><Relationship Id="rId448" Type="http://schemas.openxmlformats.org/officeDocument/2006/relationships/oleObject" Target="embeddings/oleObject239.bin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6.bin"/><Relationship Id="rId515" Type="http://schemas.openxmlformats.org/officeDocument/2006/relationships/image" Target="media/image234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78.bin"/><Relationship Id="rId361" Type="http://schemas.openxmlformats.org/officeDocument/2006/relationships/oleObject" Target="embeddings/oleObject192.bin"/><Relationship Id="rId557" Type="http://schemas.openxmlformats.org/officeDocument/2006/relationships/image" Target="media/image25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203.bin"/><Relationship Id="rId417" Type="http://schemas.openxmlformats.org/officeDocument/2006/relationships/image" Target="media/image186.wmf"/><Relationship Id="rId438" Type="http://schemas.openxmlformats.org/officeDocument/2006/relationships/oleObject" Target="embeddings/oleObject234.bin"/><Relationship Id="rId459" Type="http://schemas.openxmlformats.org/officeDocument/2006/relationships/image" Target="media/image207.wmf"/><Relationship Id="rId16" Type="http://schemas.openxmlformats.org/officeDocument/2006/relationships/image" Target="media/image5.png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1.bin"/><Relationship Id="rId319" Type="http://schemas.openxmlformats.org/officeDocument/2006/relationships/oleObject" Target="embeddings/oleObject163.bin"/><Relationship Id="rId470" Type="http://schemas.openxmlformats.org/officeDocument/2006/relationships/oleObject" Target="embeddings/oleObject250.bin"/><Relationship Id="rId491" Type="http://schemas.openxmlformats.org/officeDocument/2006/relationships/oleObject" Target="embeddings/oleObject261.bin"/><Relationship Id="rId505" Type="http://schemas.openxmlformats.org/officeDocument/2006/relationships/image" Target="media/image229.wmf"/><Relationship Id="rId526" Type="http://schemas.openxmlformats.org/officeDocument/2006/relationships/oleObject" Target="embeddings/oleObject279.bin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330" Type="http://schemas.openxmlformats.org/officeDocument/2006/relationships/oleObject" Target="embeddings/oleObject171.bin"/><Relationship Id="rId547" Type="http://schemas.openxmlformats.org/officeDocument/2006/relationships/image" Target="media/image250.wmf"/><Relationship Id="rId568" Type="http://schemas.openxmlformats.org/officeDocument/2006/relationships/oleObject" Target="embeddings/oleObject300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84.bin"/><Relationship Id="rId372" Type="http://schemas.openxmlformats.org/officeDocument/2006/relationships/oleObject" Target="embeddings/oleObject198.bin"/><Relationship Id="rId393" Type="http://schemas.openxmlformats.org/officeDocument/2006/relationships/oleObject" Target="embeddings/oleObject210.bin"/><Relationship Id="rId407" Type="http://schemas.openxmlformats.org/officeDocument/2006/relationships/image" Target="media/image181.wmf"/><Relationship Id="rId428" Type="http://schemas.openxmlformats.org/officeDocument/2006/relationships/oleObject" Target="embeddings/oleObject229.bin"/><Relationship Id="rId449" Type="http://schemas.openxmlformats.org/officeDocument/2006/relationships/image" Target="media/image202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4.bin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1.wmf"/><Relationship Id="rId309" Type="http://schemas.openxmlformats.org/officeDocument/2006/relationships/oleObject" Target="embeddings/oleObject157.bin"/><Relationship Id="rId460" Type="http://schemas.openxmlformats.org/officeDocument/2006/relationships/oleObject" Target="embeddings/oleObject245.bin"/><Relationship Id="rId481" Type="http://schemas.openxmlformats.org/officeDocument/2006/relationships/image" Target="media/image218.wmf"/><Relationship Id="rId516" Type="http://schemas.openxmlformats.org/officeDocument/2006/relationships/oleObject" Target="embeddings/oleObject274.bin"/><Relationship Id="rId27" Type="http://schemas.openxmlformats.org/officeDocument/2006/relationships/image" Target="media/image10.wmf"/><Relationship Id="rId48" Type="http://schemas.openxmlformats.org/officeDocument/2006/relationships/image" Target="media/image19.wmf"/><Relationship Id="rId69" Type="http://schemas.openxmlformats.org/officeDocument/2006/relationships/image" Target="media/image30.wmf"/><Relationship Id="rId113" Type="http://schemas.openxmlformats.org/officeDocument/2006/relationships/image" Target="media/image52.png"/><Relationship Id="rId134" Type="http://schemas.openxmlformats.org/officeDocument/2006/relationships/image" Target="media/image63.wmf"/><Relationship Id="rId320" Type="http://schemas.openxmlformats.org/officeDocument/2006/relationships/oleObject" Target="embeddings/oleObject164.bin"/><Relationship Id="rId537" Type="http://schemas.openxmlformats.org/officeDocument/2006/relationships/image" Target="media/image245.wmf"/><Relationship Id="rId558" Type="http://schemas.openxmlformats.org/officeDocument/2006/relationships/oleObject" Target="embeddings/oleObject29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image" Target="media/image94.wmf"/><Relationship Id="rId341" Type="http://schemas.openxmlformats.org/officeDocument/2006/relationships/image" Target="media/image155.wmf"/><Relationship Id="rId362" Type="http://schemas.openxmlformats.org/officeDocument/2006/relationships/oleObject" Target="embeddings/oleObject193.bin"/><Relationship Id="rId383" Type="http://schemas.openxmlformats.org/officeDocument/2006/relationships/image" Target="media/image172.wmf"/><Relationship Id="rId418" Type="http://schemas.openxmlformats.org/officeDocument/2006/relationships/oleObject" Target="embeddings/oleObject224.bin"/><Relationship Id="rId439" Type="http://schemas.openxmlformats.org/officeDocument/2006/relationships/image" Target="media/image197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1.bin"/><Relationship Id="rId285" Type="http://schemas.openxmlformats.org/officeDocument/2006/relationships/image" Target="media/image136.wmf"/><Relationship Id="rId450" Type="http://schemas.openxmlformats.org/officeDocument/2006/relationships/oleObject" Target="embeddings/oleObject240.bin"/><Relationship Id="rId471" Type="http://schemas.openxmlformats.org/officeDocument/2006/relationships/image" Target="media/image213.wmf"/><Relationship Id="rId506" Type="http://schemas.openxmlformats.org/officeDocument/2006/relationships/oleObject" Target="embeddings/oleObject26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24" Type="http://schemas.openxmlformats.org/officeDocument/2006/relationships/image" Target="media/image58.wmf"/><Relationship Id="rId310" Type="http://schemas.openxmlformats.org/officeDocument/2006/relationships/oleObject" Target="embeddings/oleObject158.bin"/><Relationship Id="rId492" Type="http://schemas.openxmlformats.org/officeDocument/2006/relationships/image" Target="media/image223.wmf"/><Relationship Id="rId527" Type="http://schemas.openxmlformats.org/officeDocument/2006/relationships/image" Target="media/image240.wmf"/><Relationship Id="rId548" Type="http://schemas.openxmlformats.org/officeDocument/2006/relationships/oleObject" Target="embeddings/oleObject290.bin"/><Relationship Id="rId569" Type="http://schemas.openxmlformats.org/officeDocument/2006/relationships/image" Target="media/image261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72.bin"/><Relationship Id="rId352" Type="http://schemas.openxmlformats.org/officeDocument/2006/relationships/oleObject" Target="embeddings/oleObject185.bin"/><Relationship Id="rId373" Type="http://schemas.openxmlformats.org/officeDocument/2006/relationships/image" Target="media/image167.wmf"/><Relationship Id="rId394" Type="http://schemas.openxmlformats.org/officeDocument/2006/relationships/image" Target="media/image176.wmf"/><Relationship Id="rId408" Type="http://schemas.openxmlformats.org/officeDocument/2006/relationships/oleObject" Target="embeddings/oleObject219.bin"/><Relationship Id="rId429" Type="http://schemas.openxmlformats.org/officeDocument/2006/relationships/image" Target="media/image1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440" Type="http://schemas.openxmlformats.org/officeDocument/2006/relationships/oleObject" Target="embeddings/oleObject235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image" Target="media/image131.wmf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50.bin"/><Relationship Id="rId461" Type="http://schemas.openxmlformats.org/officeDocument/2006/relationships/image" Target="media/image208.wmf"/><Relationship Id="rId482" Type="http://schemas.openxmlformats.org/officeDocument/2006/relationships/oleObject" Target="embeddings/oleObject256.bin"/><Relationship Id="rId517" Type="http://schemas.openxmlformats.org/officeDocument/2006/relationships/image" Target="media/image235.wmf"/><Relationship Id="rId538" Type="http://schemas.openxmlformats.org/officeDocument/2006/relationships/oleObject" Target="embeddings/oleObject285.bin"/><Relationship Id="rId559" Type="http://schemas.openxmlformats.org/officeDocument/2006/relationships/image" Target="media/image256.wmf"/><Relationship Id="rId60" Type="http://schemas.openxmlformats.org/officeDocument/2006/relationships/image" Target="media/image25.png"/><Relationship Id="rId81" Type="http://schemas.openxmlformats.org/officeDocument/2006/relationships/image" Target="media/image36.png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49.wmf"/><Relationship Id="rId342" Type="http://schemas.openxmlformats.org/officeDocument/2006/relationships/oleObject" Target="embeddings/oleObject179.bin"/><Relationship Id="rId363" Type="http://schemas.openxmlformats.org/officeDocument/2006/relationships/image" Target="media/image162.wmf"/><Relationship Id="rId384" Type="http://schemas.openxmlformats.org/officeDocument/2006/relationships/oleObject" Target="embeddings/oleObject204.bin"/><Relationship Id="rId419" Type="http://schemas.openxmlformats.org/officeDocument/2006/relationships/image" Target="media/image187.wmf"/><Relationship Id="rId570" Type="http://schemas.openxmlformats.org/officeDocument/2006/relationships/oleObject" Target="embeddings/oleObject301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19.bin"/><Relationship Id="rId430" Type="http://schemas.openxmlformats.org/officeDocument/2006/relationships/oleObject" Target="embeddings/oleObject230.bin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2.bin"/><Relationship Id="rId451" Type="http://schemas.openxmlformats.org/officeDocument/2006/relationships/image" Target="media/image203.wmf"/><Relationship Id="rId472" Type="http://schemas.openxmlformats.org/officeDocument/2006/relationships/oleObject" Target="embeddings/oleObject251.bin"/><Relationship Id="rId493" Type="http://schemas.openxmlformats.org/officeDocument/2006/relationships/oleObject" Target="embeddings/oleObject262.bin"/><Relationship Id="rId507" Type="http://schemas.openxmlformats.org/officeDocument/2006/relationships/image" Target="media/image230.wmf"/><Relationship Id="rId528" Type="http://schemas.openxmlformats.org/officeDocument/2006/relationships/oleObject" Target="embeddings/oleObject280.bin"/><Relationship Id="rId549" Type="http://schemas.openxmlformats.org/officeDocument/2006/relationships/image" Target="media/image251.wmf"/><Relationship Id="rId50" Type="http://schemas.openxmlformats.org/officeDocument/2006/relationships/image" Target="media/image20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9.bin"/><Relationship Id="rId332" Type="http://schemas.openxmlformats.org/officeDocument/2006/relationships/oleObject" Target="embeddings/oleObject173.bin"/><Relationship Id="rId353" Type="http://schemas.openxmlformats.org/officeDocument/2006/relationships/image" Target="media/image160.wmf"/><Relationship Id="rId374" Type="http://schemas.openxmlformats.org/officeDocument/2006/relationships/oleObject" Target="embeddings/oleObject199.bin"/><Relationship Id="rId395" Type="http://schemas.openxmlformats.org/officeDocument/2006/relationships/oleObject" Target="embeddings/oleObject211.bin"/><Relationship Id="rId409" Type="http://schemas.openxmlformats.org/officeDocument/2006/relationships/image" Target="media/image182.wmf"/><Relationship Id="rId560" Type="http://schemas.openxmlformats.org/officeDocument/2006/relationships/oleObject" Target="embeddings/oleObject296.bin"/><Relationship Id="rId71" Type="http://schemas.openxmlformats.org/officeDocument/2006/relationships/image" Target="media/image31.png"/><Relationship Id="rId92" Type="http://schemas.openxmlformats.org/officeDocument/2006/relationships/image" Target="media/image41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25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7.bin"/><Relationship Id="rId297" Type="http://schemas.openxmlformats.org/officeDocument/2006/relationships/oleObject" Target="embeddings/oleObject148.bin"/><Relationship Id="rId441" Type="http://schemas.openxmlformats.org/officeDocument/2006/relationships/image" Target="media/image198.wmf"/><Relationship Id="rId462" Type="http://schemas.openxmlformats.org/officeDocument/2006/relationships/oleObject" Target="embeddings/oleObject246.bin"/><Relationship Id="rId483" Type="http://schemas.openxmlformats.org/officeDocument/2006/relationships/image" Target="media/image219.wmf"/><Relationship Id="rId518" Type="http://schemas.openxmlformats.org/officeDocument/2006/relationships/oleObject" Target="embeddings/oleObject275.bin"/><Relationship Id="rId539" Type="http://schemas.openxmlformats.org/officeDocument/2006/relationships/image" Target="media/image246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5.bin"/><Relationship Id="rId343" Type="http://schemas.openxmlformats.org/officeDocument/2006/relationships/oleObject" Target="embeddings/oleObject180.bin"/><Relationship Id="rId364" Type="http://schemas.openxmlformats.org/officeDocument/2006/relationships/oleObject" Target="embeddings/oleObject194.bin"/><Relationship Id="rId550" Type="http://schemas.openxmlformats.org/officeDocument/2006/relationships/oleObject" Target="embeddings/oleObject291.bin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oleObject" Target="embeddings/oleObject205.bin"/><Relationship Id="rId571" Type="http://schemas.openxmlformats.org/officeDocument/2006/relationships/image" Target="media/image262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2.bin"/><Relationship Id="rId287" Type="http://schemas.openxmlformats.org/officeDocument/2006/relationships/image" Target="media/image137.wmf"/><Relationship Id="rId410" Type="http://schemas.openxmlformats.org/officeDocument/2006/relationships/oleObject" Target="embeddings/oleObject220.bin"/><Relationship Id="rId431" Type="http://schemas.openxmlformats.org/officeDocument/2006/relationships/image" Target="media/image193.wmf"/><Relationship Id="rId452" Type="http://schemas.openxmlformats.org/officeDocument/2006/relationships/oleObject" Target="embeddings/oleObject241.bin"/><Relationship Id="rId473" Type="http://schemas.openxmlformats.org/officeDocument/2006/relationships/image" Target="media/image214.wmf"/><Relationship Id="rId494" Type="http://schemas.openxmlformats.org/officeDocument/2006/relationships/image" Target="media/image224.wmf"/><Relationship Id="rId508" Type="http://schemas.openxmlformats.org/officeDocument/2006/relationships/oleObject" Target="embeddings/oleObject270.bin"/><Relationship Id="rId529" Type="http://schemas.openxmlformats.org/officeDocument/2006/relationships/image" Target="media/image241.wmf"/><Relationship Id="rId30" Type="http://schemas.openxmlformats.org/officeDocument/2006/relationships/image" Target="media/image11.wmf"/><Relationship Id="rId105" Type="http://schemas.openxmlformats.org/officeDocument/2006/relationships/image" Target="media/image48.wmf"/><Relationship Id="rId126" Type="http://schemas.openxmlformats.org/officeDocument/2006/relationships/image" Target="media/image59.wmf"/><Relationship Id="rId147" Type="http://schemas.openxmlformats.org/officeDocument/2006/relationships/image" Target="media/image69.png"/><Relationship Id="rId168" Type="http://schemas.openxmlformats.org/officeDocument/2006/relationships/image" Target="media/image80.wmf"/><Relationship Id="rId312" Type="http://schemas.openxmlformats.org/officeDocument/2006/relationships/oleObject" Target="embeddings/oleObject160.bin"/><Relationship Id="rId333" Type="http://schemas.openxmlformats.org/officeDocument/2006/relationships/oleObject" Target="embeddings/oleObject174.bin"/><Relationship Id="rId354" Type="http://schemas.openxmlformats.org/officeDocument/2006/relationships/oleObject" Target="embeddings/oleObject186.bin"/><Relationship Id="rId540" Type="http://schemas.openxmlformats.org/officeDocument/2006/relationships/oleObject" Target="embeddings/oleObject286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image" Target="media/image168.wmf"/><Relationship Id="rId396" Type="http://schemas.openxmlformats.org/officeDocument/2006/relationships/oleObject" Target="embeddings/oleObject212.bin"/><Relationship Id="rId561" Type="http://schemas.openxmlformats.org/officeDocument/2006/relationships/image" Target="media/image257.wmf"/><Relationship Id="rId3" Type="http://schemas.openxmlformats.org/officeDocument/2006/relationships/numbering" Target="numbering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49.bin"/><Relationship Id="rId400" Type="http://schemas.openxmlformats.org/officeDocument/2006/relationships/oleObject" Target="embeddings/oleObject214.bin"/><Relationship Id="rId421" Type="http://schemas.openxmlformats.org/officeDocument/2006/relationships/image" Target="media/image188.wmf"/><Relationship Id="rId442" Type="http://schemas.openxmlformats.org/officeDocument/2006/relationships/oleObject" Target="embeddings/oleObject236.bin"/><Relationship Id="rId463" Type="http://schemas.openxmlformats.org/officeDocument/2006/relationships/image" Target="media/image209.wmf"/><Relationship Id="rId484" Type="http://schemas.openxmlformats.org/officeDocument/2006/relationships/oleObject" Target="embeddings/oleObject257.bin"/><Relationship Id="rId519" Type="http://schemas.openxmlformats.org/officeDocument/2006/relationships/image" Target="media/image23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51.bin"/><Relationship Id="rId323" Type="http://schemas.openxmlformats.org/officeDocument/2006/relationships/oleObject" Target="embeddings/oleObject166.bin"/><Relationship Id="rId344" Type="http://schemas.openxmlformats.org/officeDocument/2006/relationships/image" Target="media/image156.wmf"/><Relationship Id="rId530" Type="http://schemas.openxmlformats.org/officeDocument/2006/relationships/oleObject" Target="embeddings/oleObject281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image" Target="media/image163.wmf"/><Relationship Id="rId386" Type="http://schemas.openxmlformats.org/officeDocument/2006/relationships/image" Target="media/image173.wmf"/><Relationship Id="rId551" Type="http://schemas.openxmlformats.org/officeDocument/2006/relationships/image" Target="media/image252.wmf"/><Relationship Id="rId572" Type="http://schemas.openxmlformats.org/officeDocument/2006/relationships/oleObject" Target="embeddings/oleObject302.bin"/><Relationship Id="rId190" Type="http://schemas.openxmlformats.org/officeDocument/2006/relationships/image" Target="media/image91.png"/><Relationship Id="rId204" Type="http://schemas.openxmlformats.org/officeDocument/2006/relationships/oleObject" Target="embeddings/oleObject99.bin"/><Relationship Id="rId225" Type="http://schemas.openxmlformats.org/officeDocument/2006/relationships/image" Target="media/image108.png"/><Relationship Id="rId246" Type="http://schemas.openxmlformats.org/officeDocument/2006/relationships/oleObject" Target="embeddings/oleObject120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3.bin"/><Relationship Id="rId411" Type="http://schemas.openxmlformats.org/officeDocument/2006/relationships/image" Target="media/image183.wmf"/><Relationship Id="rId432" Type="http://schemas.openxmlformats.org/officeDocument/2006/relationships/oleObject" Target="embeddings/oleObject231.bin"/><Relationship Id="rId453" Type="http://schemas.openxmlformats.org/officeDocument/2006/relationships/image" Target="media/image204.wmf"/><Relationship Id="rId474" Type="http://schemas.openxmlformats.org/officeDocument/2006/relationships/oleObject" Target="embeddings/oleObject252.bin"/><Relationship Id="rId509" Type="http://schemas.openxmlformats.org/officeDocument/2006/relationships/image" Target="media/image231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313" Type="http://schemas.openxmlformats.org/officeDocument/2006/relationships/image" Target="media/image145.wmf"/><Relationship Id="rId495" Type="http://schemas.openxmlformats.org/officeDocument/2006/relationships/oleObject" Target="embeddings/oleObject2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1.wmf"/><Relationship Id="rId73" Type="http://schemas.openxmlformats.org/officeDocument/2006/relationships/image" Target="media/image32.wmf"/><Relationship Id="rId94" Type="http://schemas.openxmlformats.org/officeDocument/2006/relationships/image" Target="media/image42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75.bin"/><Relationship Id="rId355" Type="http://schemas.openxmlformats.org/officeDocument/2006/relationships/oleObject" Target="embeddings/oleObject187.bin"/><Relationship Id="rId376" Type="http://schemas.openxmlformats.org/officeDocument/2006/relationships/oleObject" Target="embeddings/oleObject200.bin"/><Relationship Id="rId397" Type="http://schemas.openxmlformats.org/officeDocument/2006/relationships/image" Target="media/image177.wmf"/><Relationship Id="rId520" Type="http://schemas.openxmlformats.org/officeDocument/2006/relationships/oleObject" Target="embeddings/oleObject276.bin"/><Relationship Id="rId541" Type="http://schemas.openxmlformats.org/officeDocument/2006/relationships/image" Target="media/image247.wmf"/><Relationship Id="rId562" Type="http://schemas.openxmlformats.org/officeDocument/2006/relationships/oleObject" Target="embeddings/oleObject297.bin"/><Relationship Id="rId4" Type="http://schemas.openxmlformats.org/officeDocument/2006/relationships/styles" Target="styles.xml"/><Relationship Id="rId180" Type="http://schemas.openxmlformats.org/officeDocument/2006/relationships/image" Target="media/image86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8.bin"/><Relationship Id="rId401" Type="http://schemas.openxmlformats.org/officeDocument/2006/relationships/image" Target="media/image179.wmf"/><Relationship Id="rId422" Type="http://schemas.openxmlformats.org/officeDocument/2006/relationships/oleObject" Target="embeddings/oleObject226.bin"/><Relationship Id="rId443" Type="http://schemas.openxmlformats.org/officeDocument/2006/relationships/image" Target="media/image199.wmf"/><Relationship Id="rId464" Type="http://schemas.openxmlformats.org/officeDocument/2006/relationships/oleObject" Target="embeddings/oleObject247.bin"/><Relationship Id="rId303" Type="http://schemas.openxmlformats.org/officeDocument/2006/relationships/image" Target="media/image144.wmf"/><Relationship Id="rId485" Type="http://schemas.openxmlformats.org/officeDocument/2006/relationships/image" Target="media/image220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81.bin"/><Relationship Id="rId387" Type="http://schemas.openxmlformats.org/officeDocument/2006/relationships/oleObject" Target="embeddings/oleObject206.bin"/><Relationship Id="rId510" Type="http://schemas.openxmlformats.org/officeDocument/2006/relationships/oleObject" Target="embeddings/oleObject271.bin"/><Relationship Id="rId552" Type="http://schemas.openxmlformats.org/officeDocument/2006/relationships/oleObject" Target="embeddings/oleObject292.bin"/><Relationship Id="rId191" Type="http://schemas.openxmlformats.org/officeDocument/2006/relationships/image" Target="media/image92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412" Type="http://schemas.openxmlformats.org/officeDocument/2006/relationships/oleObject" Target="embeddings/oleObject221.bin"/><Relationship Id="rId107" Type="http://schemas.openxmlformats.org/officeDocument/2006/relationships/image" Target="media/image49.wmf"/><Relationship Id="rId289" Type="http://schemas.openxmlformats.org/officeDocument/2006/relationships/image" Target="media/image138.wmf"/><Relationship Id="rId454" Type="http://schemas.openxmlformats.org/officeDocument/2006/relationships/oleObject" Target="embeddings/oleObject242.bin"/><Relationship Id="rId496" Type="http://schemas.openxmlformats.org/officeDocument/2006/relationships/image" Target="media/image225.wmf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61.bin"/><Relationship Id="rId356" Type="http://schemas.openxmlformats.org/officeDocument/2006/relationships/image" Target="media/image161.wmf"/><Relationship Id="rId398" Type="http://schemas.openxmlformats.org/officeDocument/2006/relationships/oleObject" Target="embeddings/oleObject213.bin"/><Relationship Id="rId521" Type="http://schemas.openxmlformats.org/officeDocument/2006/relationships/image" Target="media/image237.wmf"/><Relationship Id="rId563" Type="http://schemas.openxmlformats.org/officeDocument/2006/relationships/image" Target="media/image25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05.bin"/><Relationship Id="rId423" Type="http://schemas.openxmlformats.org/officeDocument/2006/relationships/image" Target="media/image189.wmf"/><Relationship Id="rId258" Type="http://schemas.openxmlformats.org/officeDocument/2006/relationships/oleObject" Target="embeddings/oleObject127.bin"/><Relationship Id="rId465" Type="http://schemas.openxmlformats.org/officeDocument/2006/relationships/image" Target="media/image210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8.bin"/><Relationship Id="rId367" Type="http://schemas.openxmlformats.org/officeDocument/2006/relationships/image" Target="media/image164.wmf"/><Relationship Id="rId532" Type="http://schemas.openxmlformats.org/officeDocument/2006/relationships/oleObject" Target="embeddings/oleObject282.bin"/><Relationship Id="rId574" Type="http://schemas.openxmlformats.org/officeDocument/2006/relationships/oleObject" Target="embeddings/oleObject30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image" Target="media/image128.wmf"/><Relationship Id="rId434" Type="http://schemas.openxmlformats.org/officeDocument/2006/relationships/oleObject" Target="embeddings/oleObject232.bin"/><Relationship Id="rId476" Type="http://schemas.openxmlformats.org/officeDocument/2006/relationships/oleObject" Target="embeddings/oleObject253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9.bin"/><Relationship Id="rId336" Type="http://schemas.openxmlformats.org/officeDocument/2006/relationships/oleObject" Target="embeddings/oleObject176.bin"/><Relationship Id="rId501" Type="http://schemas.openxmlformats.org/officeDocument/2006/relationships/image" Target="media/image227.wmf"/><Relationship Id="rId543" Type="http://schemas.openxmlformats.org/officeDocument/2006/relationships/image" Target="media/image248.wmf"/><Relationship Id="rId75" Type="http://schemas.openxmlformats.org/officeDocument/2006/relationships/image" Target="media/image33.wmf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oleObject" Target="embeddings/oleObject201.bin"/><Relationship Id="rId403" Type="http://schemas.openxmlformats.org/officeDocument/2006/relationships/oleObject" Target="embeddings/oleObject216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00.wmf"/><Relationship Id="rId487" Type="http://schemas.openxmlformats.org/officeDocument/2006/relationships/image" Target="media/image221.wmf"/><Relationship Id="rId291" Type="http://schemas.openxmlformats.org/officeDocument/2006/relationships/image" Target="media/image139.wmf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82.bin"/><Relationship Id="rId512" Type="http://schemas.openxmlformats.org/officeDocument/2006/relationships/oleObject" Target="embeddings/oleObject272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207.bin"/><Relationship Id="rId554" Type="http://schemas.openxmlformats.org/officeDocument/2006/relationships/oleObject" Target="embeddings/oleObject293.bin"/><Relationship Id="rId193" Type="http://schemas.openxmlformats.org/officeDocument/2006/relationships/oleObject" Target="embeddings/oleObject93.bin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414" Type="http://schemas.openxmlformats.org/officeDocument/2006/relationships/oleObject" Target="embeddings/oleObject222.bin"/><Relationship Id="rId456" Type="http://schemas.openxmlformats.org/officeDocument/2006/relationships/oleObject" Target="embeddings/oleObject243.bin"/><Relationship Id="rId498" Type="http://schemas.openxmlformats.org/officeDocument/2006/relationships/image" Target="media/image226.wmf"/><Relationship Id="rId13" Type="http://schemas.openxmlformats.org/officeDocument/2006/relationships/oleObject" Target="embeddings/oleObject2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62.bin"/><Relationship Id="rId523" Type="http://schemas.openxmlformats.org/officeDocument/2006/relationships/image" Target="media/image238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oleObject" Target="embeddings/oleObject189.bin"/><Relationship Id="rId565" Type="http://schemas.openxmlformats.org/officeDocument/2006/relationships/image" Target="media/image259.wmf"/><Relationship Id="rId162" Type="http://schemas.openxmlformats.org/officeDocument/2006/relationships/image" Target="media/image77.wmf"/><Relationship Id="rId218" Type="http://schemas.openxmlformats.org/officeDocument/2006/relationships/oleObject" Target="embeddings/oleObject106.bin"/><Relationship Id="rId425" Type="http://schemas.openxmlformats.org/officeDocument/2006/relationships/image" Target="media/image190.wmf"/><Relationship Id="rId467" Type="http://schemas.openxmlformats.org/officeDocument/2006/relationships/image" Target="media/image211.wmf"/><Relationship Id="rId271" Type="http://schemas.openxmlformats.org/officeDocument/2006/relationships/image" Target="media/image129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9.bin"/><Relationship Id="rId369" Type="http://schemas.openxmlformats.org/officeDocument/2006/relationships/image" Target="media/image165.wmf"/><Relationship Id="rId534" Type="http://schemas.openxmlformats.org/officeDocument/2006/relationships/oleObject" Target="embeddings/oleObject283.bin"/><Relationship Id="rId576" Type="http://schemas.openxmlformats.org/officeDocument/2006/relationships/fontTable" Target="fontTable.xml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202.bin"/><Relationship Id="rId436" Type="http://schemas.openxmlformats.org/officeDocument/2006/relationships/oleObject" Target="embeddings/oleObject233.bin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54.bin"/><Relationship Id="rId35" Type="http://schemas.openxmlformats.org/officeDocument/2006/relationships/image" Target="media/image13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0.bin"/><Relationship Id="rId338" Type="http://schemas.openxmlformats.org/officeDocument/2006/relationships/oleObject" Target="embeddings/oleObject177.bin"/><Relationship Id="rId503" Type="http://schemas.openxmlformats.org/officeDocument/2006/relationships/image" Target="media/image228.wmf"/><Relationship Id="rId545" Type="http://schemas.openxmlformats.org/officeDocument/2006/relationships/image" Target="media/image249.wmf"/><Relationship Id="rId8" Type="http://schemas.openxmlformats.org/officeDocument/2006/relationships/endnotes" Target="endnotes.xml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208.bin"/><Relationship Id="rId405" Type="http://schemas.openxmlformats.org/officeDocument/2006/relationships/image" Target="media/image180.wmf"/><Relationship Id="rId447" Type="http://schemas.openxmlformats.org/officeDocument/2006/relationships/image" Target="media/image201.wmf"/><Relationship Id="rId251" Type="http://schemas.openxmlformats.org/officeDocument/2006/relationships/image" Target="media/image121.wmf"/><Relationship Id="rId489" Type="http://schemas.openxmlformats.org/officeDocument/2006/relationships/oleObject" Target="embeddings/oleObject260.bin"/><Relationship Id="rId46" Type="http://schemas.openxmlformats.org/officeDocument/2006/relationships/image" Target="media/image18.png"/><Relationship Id="rId293" Type="http://schemas.openxmlformats.org/officeDocument/2006/relationships/image" Target="media/image140.wmf"/><Relationship Id="rId307" Type="http://schemas.openxmlformats.org/officeDocument/2006/relationships/oleObject" Target="embeddings/oleObject155.bin"/><Relationship Id="rId349" Type="http://schemas.openxmlformats.org/officeDocument/2006/relationships/oleObject" Target="embeddings/oleObject183.bin"/><Relationship Id="rId514" Type="http://schemas.openxmlformats.org/officeDocument/2006/relationships/oleObject" Target="embeddings/oleObject273.bin"/><Relationship Id="rId556" Type="http://schemas.openxmlformats.org/officeDocument/2006/relationships/oleObject" Target="embeddings/oleObject294.bin"/><Relationship Id="rId88" Type="http://schemas.openxmlformats.org/officeDocument/2006/relationships/image" Target="media/image39.wmf"/><Relationship Id="rId111" Type="http://schemas.openxmlformats.org/officeDocument/2006/relationships/image" Target="media/image51.wmf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image" Target="media/image100.wmf"/><Relationship Id="rId360" Type="http://schemas.openxmlformats.org/officeDocument/2006/relationships/oleObject" Target="embeddings/oleObject191.bin"/><Relationship Id="rId416" Type="http://schemas.openxmlformats.org/officeDocument/2006/relationships/oleObject" Target="embeddings/oleObject223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44.bin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0.bin"/><Relationship Id="rId318" Type="http://schemas.openxmlformats.org/officeDocument/2006/relationships/image" Target="media/image148.wmf"/><Relationship Id="rId525" Type="http://schemas.openxmlformats.org/officeDocument/2006/relationships/image" Target="media/image239.wmf"/><Relationship Id="rId567" Type="http://schemas.openxmlformats.org/officeDocument/2006/relationships/image" Target="media/image260.wmf"/><Relationship Id="rId99" Type="http://schemas.openxmlformats.org/officeDocument/2006/relationships/image" Target="media/image45.wmf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image" Target="media/image166.wmf"/><Relationship Id="rId427" Type="http://schemas.openxmlformats.org/officeDocument/2006/relationships/image" Target="media/image191.wmf"/><Relationship Id="rId469" Type="http://schemas.openxmlformats.org/officeDocument/2006/relationships/image" Target="media/image212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2.bin"/><Relationship Id="rId273" Type="http://schemas.openxmlformats.org/officeDocument/2006/relationships/image" Target="media/image130.wmf"/><Relationship Id="rId329" Type="http://schemas.openxmlformats.org/officeDocument/2006/relationships/image" Target="media/image151.wmf"/><Relationship Id="rId480" Type="http://schemas.openxmlformats.org/officeDocument/2006/relationships/oleObject" Target="embeddings/oleObject255.bin"/><Relationship Id="rId536" Type="http://schemas.openxmlformats.org/officeDocument/2006/relationships/oleObject" Target="embeddings/oleObject2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2D90C-EBF4-4C98-8822-765E794D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1</Pages>
  <Words>2997</Words>
  <Characters>17085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Straight line</vt:lpstr>
    </vt:vector>
  </TitlesOfParts>
  <Company/>
  <LinksUpToDate>false</LinksUpToDate>
  <CharactersWithSpaces>20042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Straight line</dc:title>
  <dc:subject>MD. MOHIUDDIN</dc:subject>
  <dc:creator>LECTURER, COMILLA university</dc:creator>
  <cp:lastModifiedBy>MD MOHIUDDIN</cp:lastModifiedBy>
  <cp:revision>441</cp:revision>
  <cp:lastPrinted>2020-09-24T19:22:00Z</cp:lastPrinted>
  <dcterms:created xsi:type="dcterms:W3CDTF">2015-03-28T08:38:00Z</dcterms:created>
  <dcterms:modified xsi:type="dcterms:W3CDTF">2020-09-24T19:23:00Z</dcterms:modified>
</cp:coreProperties>
</file>